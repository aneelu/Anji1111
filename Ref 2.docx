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3D9CF" w14:textId="03781EB9" w:rsidR="00527862" w:rsidRPr="00FF0FE1" w:rsidRDefault="00D510F4" w:rsidP="002D3FFD">
      <w:pPr>
        <w:pStyle w:val="Caption"/>
        <w:spacing w:line="276" w:lineRule="auto"/>
        <w:rPr>
          <w:rFonts w:ascii="Arial" w:hAnsi="Arial" w:cs="Arial"/>
        </w:rPr>
      </w:pPr>
      <w:r w:rsidRPr="00D510F4">
        <w:rPr>
          <w:rFonts w:ascii="Arial" w:hAnsi="Arial" w:cs="Arial"/>
          <w:shd w:val="clear" w:color="auto" w:fill="E0E0E0"/>
        </w:rPr>
        <w:t>TB 156 - ADD ABILITY IN THE PARTNER PORTAL FOR A PARTNER TO INITIATE</w:t>
      </w:r>
      <w:r w:rsidR="00212D97">
        <w:rPr>
          <w:rFonts w:ascii="Arial" w:hAnsi="Arial" w:cs="Arial"/>
          <w:shd w:val="clear" w:color="auto" w:fill="E0E0E0"/>
        </w:rPr>
        <w:t xml:space="preserve"> </w:t>
      </w:r>
      <w:r w:rsidRPr="00D510F4">
        <w:rPr>
          <w:rFonts w:ascii="Arial" w:hAnsi="Arial" w:cs="Arial"/>
          <w:shd w:val="clear" w:color="auto" w:fill="E0E0E0"/>
        </w:rPr>
        <w:t>SEND AN E-MAIL TO THEIR ECON CUSTOMERS</w:t>
      </w:r>
    </w:p>
    <w:p w14:paraId="79A79DEE" w14:textId="17DD3638" w:rsidR="00527862" w:rsidRPr="00FF0FE1" w:rsidRDefault="00527862" w:rsidP="002D3FFD">
      <w:pPr>
        <w:pStyle w:val="Caption1"/>
        <w:tabs>
          <w:tab w:val="center" w:pos="4680"/>
          <w:tab w:val="left" w:pos="6030"/>
        </w:tabs>
        <w:spacing w:line="276" w:lineRule="auto"/>
        <w:jc w:val="left"/>
        <w:rPr>
          <w:rFonts w:ascii="Arial" w:hAnsi="Arial" w:cs="Arial"/>
        </w:rPr>
      </w:pPr>
      <w:r>
        <w:rPr>
          <w:rFonts w:ascii="Arial" w:hAnsi="Arial" w:cs="Arial"/>
        </w:rPr>
        <w:tab/>
      </w:r>
      <w:r w:rsidR="00B312F0">
        <w:rPr>
          <w:rFonts w:ascii="Arial" w:hAnsi="Arial" w:cs="Arial"/>
        </w:rPr>
        <w:t xml:space="preserve">          </w:t>
      </w:r>
      <w:r w:rsidRPr="00FF0FE1">
        <w:rPr>
          <w:rFonts w:ascii="Arial" w:hAnsi="Arial" w:cs="Arial"/>
        </w:rPr>
        <w:t xml:space="preserve">Version No.: </w:t>
      </w:r>
      <w:r w:rsidR="00634B2C">
        <w:rPr>
          <w:rFonts w:ascii="Arial" w:hAnsi="Arial" w:cs="Arial"/>
        </w:rPr>
        <w:t>1</w:t>
      </w:r>
      <w:r>
        <w:rPr>
          <w:rFonts w:ascii="Arial" w:hAnsi="Arial" w:cs="Arial"/>
        </w:rPr>
        <w:t>.</w:t>
      </w:r>
      <w:ins w:id="0" w:author="Varsha Kuruvillaparapallichera" w:date="2019-01-28T17:48:00Z">
        <w:r w:rsidR="0058624B">
          <w:rPr>
            <w:rFonts w:ascii="Arial" w:hAnsi="Arial" w:cs="Arial"/>
          </w:rPr>
          <w:t>2</w:t>
        </w:r>
      </w:ins>
      <w:del w:id="1" w:author="Varsha Kuruvillaparapallichera" w:date="2019-01-28T17:48:00Z">
        <w:r w:rsidR="00476900" w:rsidDel="0058624B">
          <w:rPr>
            <w:rFonts w:ascii="Arial" w:hAnsi="Arial" w:cs="Arial"/>
          </w:rPr>
          <w:delText>1</w:delText>
        </w:r>
      </w:del>
    </w:p>
    <w:p w14:paraId="2E62BB75" w14:textId="28FAEF14" w:rsidR="00527862" w:rsidRPr="00FF0FE1" w:rsidRDefault="00527862" w:rsidP="002D3FFD">
      <w:pPr>
        <w:pStyle w:val="Caption1"/>
        <w:spacing w:line="276" w:lineRule="auto"/>
        <w:rPr>
          <w:rFonts w:ascii="Arial" w:hAnsi="Arial" w:cs="Arial"/>
        </w:rPr>
      </w:pPr>
      <w:r w:rsidRPr="00FF0FE1">
        <w:rPr>
          <w:rFonts w:ascii="Arial" w:hAnsi="Arial" w:cs="Arial"/>
        </w:rPr>
        <w:t xml:space="preserve">Date: </w:t>
      </w:r>
      <w:r w:rsidRPr="00FF0FE1">
        <w:rPr>
          <w:rFonts w:ascii="Arial" w:hAnsi="Arial" w:cs="Arial"/>
        </w:rPr>
        <w:fldChar w:fldCharType="begin"/>
      </w:r>
      <w:r w:rsidRPr="00FF0FE1">
        <w:rPr>
          <w:rFonts w:ascii="Arial" w:hAnsi="Arial" w:cs="Arial"/>
        </w:rPr>
        <w:instrText xml:space="preserve"> DATE  \@ "dddd, MMMM dd, yyyy"  \* MERGEFORMAT </w:instrText>
      </w:r>
      <w:r w:rsidRPr="00FF0FE1">
        <w:rPr>
          <w:rFonts w:ascii="Arial" w:hAnsi="Arial" w:cs="Arial"/>
        </w:rPr>
        <w:fldChar w:fldCharType="separate"/>
      </w:r>
      <w:ins w:id="2" w:author="Varsha Kuruvillaparapallichera" w:date="2019-01-28T17:42:00Z">
        <w:r w:rsidR="00F22FB7">
          <w:rPr>
            <w:rFonts w:ascii="Arial" w:hAnsi="Arial" w:cs="Arial"/>
            <w:noProof/>
          </w:rPr>
          <w:t>Monday, January 28, 2019</w:t>
        </w:r>
      </w:ins>
      <w:ins w:id="3" w:author="Molisani, Ying S" w:date="2019-01-04T14:13:00Z">
        <w:del w:id="4" w:author="Varsha Kuruvillaparapallichera" w:date="2019-01-24T11:38:00Z">
          <w:r w:rsidR="004E77D6" w:rsidDel="006819B1">
            <w:rPr>
              <w:rFonts w:ascii="Arial" w:hAnsi="Arial" w:cs="Arial"/>
              <w:noProof/>
            </w:rPr>
            <w:delText>Friday, January 04, 2019</w:delText>
          </w:r>
        </w:del>
      </w:ins>
      <w:del w:id="5" w:author="Varsha Kuruvillaparapallichera" w:date="2019-01-24T11:38:00Z">
        <w:r w:rsidR="005B4E9E" w:rsidDel="006819B1">
          <w:rPr>
            <w:rFonts w:ascii="Arial" w:hAnsi="Arial" w:cs="Arial"/>
            <w:noProof/>
          </w:rPr>
          <w:delText>Thursday, January 03, 2019</w:delText>
        </w:r>
      </w:del>
      <w:r w:rsidRPr="00FF0FE1">
        <w:rPr>
          <w:rFonts w:ascii="Arial" w:hAnsi="Arial" w:cs="Arial"/>
        </w:rPr>
        <w:fldChar w:fldCharType="end"/>
      </w:r>
    </w:p>
    <w:p w14:paraId="1CBE450F" w14:textId="77777777" w:rsidR="00527862" w:rsidRPr="00FF0FE1" w:rsidRDefault="00527862" w:rsidP="002D3FFD">
      <w:pPr>
        <w:pStyle w:val="Caption1"/>
        <w:spacing w:line="276" w:lineRule="auto"/>
        <w:rPr>
          <w:rFonts w:ascii="Arial" w:hAnsi="Arial" w:cs="Arial"/>
        </w:rPr>
      </w:pPr>
    </w:p>
    <w:p w14:paraId="4A6C03DA" w14:textId="77777777" w:rsidR="00527862" w:rsidRPr="00FF0FE1" w:rsidRDefault="00527862" w:rsidP="002D3FFD">
      <w:pPr>
        <w:pStyle w:val="Caption1"/>
        <w:spacing w:line="276" w:lineRule="auto"/>
        <w:rPr>
          <w:rFonts w:ascii="Arial" w:hAnsi="Arial" w:cs="Arial"/>
        </w:rPr>
      </w:pPr>
      <w:r w:rsidRPr="00FF0FE1">
        <w:rPr>
          <w:rFonts w:ascii="Arial" w:hAnsi="Arial" w:cs="Arial"/>
        </w:rPr>
        <w:t xml:space="preserve">Project Name: </w:t>
      </w:r>
      <w:r w:rsidRPr="00E500BB">
        <w:rPr>
          <w:rFonts w:ascii="Arial" w:hAnsi="Arial" w:cs="Arial"/>
        </w:rPr>
        <w:t>Trailblazer-Sustenance</w:t>
      </w:r>
    </w:p>
    <w:p w14:paraId="2CDC8CE6" w14:textId="77777777" w:rsidR="00527862" w:rsidRPr="00FF0FE1" w:rsidRDefault="00527862" w:rsidP="002D3FFD">
      <w:pPr>
        <w:pStyle w:val="Caption1"/>
        <w:spacing w:line="276" w:lineRule="auto"/>
        <w:rPr>
          <w:rFonts w:ascii="Arial" w:hAnsi="Arial" w:cs="Arial"/>
        </w:rPr>
      </w:pPr>
      <w:r w:rsidRPr="00FF0FE1">
        <w:rPr>
          <w:rFonts w:ascii="Arial" w:hAnsi="Arial" w:cs="Arial"/>
        </w:rPr>
        <w:t xml:space="preserve">Project Code: </w:t>
      </w:r>
      <w:r w:rsidRPr="00E500BB">
        <w:rPr>
          <w:rFonts w:ascii="Arial" w:hAnsi="Arial" w:cs="Arial"/>
        </w:rPr>
        <w:t>C</w:t>
      </w:r>
      <w:r>
        <w:rPr>
          <w:rFonts w:ascii="Arial" w:hAnsi="Arial" w:cs="Arial"/>
        </w:rPr>
        <w:t>/</w:t>
      </w:r>
      <w:r w:rsidRPr="00E500BB">
        <w:rPr>
          <w:rFonts w:ascii="Arial" w:hAnsi="Arial" w:cs="Arial"/>
        </w:rPr>
        <w:t>161035</w:t>
      </w:r>
    </w:p>
    <w:p w14:paraId="24163111" w14:textId="77777777" w:rsidR="00527862" w:rsidRPr="00FF0FE1" w:rsidRDefault="00527862" w:rsidP="002D3FFD">
      <w:pPr>
        <w:spacing w:line="276" w:lineRule="auto"/>
        <w:rPr>
          <w:rFonts w:ascii="Arial" w:hAnsi="Arial" w:cs="Arial"/>
        </w:rPr>
      </w:pPr>
    </w:p>
    <w:p w14:paraId="02652708" w14:textId="77777777" w:rsidR="00527862" w:rsidRPr="00FF0FE1" w:rsidRDefault="00527862" w:rsidP="002D3FFD">
      <w:pPr>
        <w:spacing w:line="276" w:lineRule="auto"/>
        <w:rPr>
          <w:rFonts w:ascii="Arial" w:hAnsi="Arial" w:cs="Arial"/>
        </w:rPr>
      </w:pPr>
    </w:p>
    <w:p w14:paraId="7D9706D0" w14:textId="77777777" w:rsidR="00527862" w:rsidRPr="00FF0FE1" w:rsidRDefault="00527862" w:rsidP="002D3FFD">
      <w:pPr>
        <w:spacing w:line="276" w:lineRule="auto"/>
        <w:rPr>
          <w:rFonts w:ascii="Arial" w:hAnsi="Arial" w:cs="Arial"/>
        </w:rPr>
      </w:pPr>
    </w:p>
    <w:p w14:paraId="25ED6083" w14:textId="77777777" w:rsidR="00527862" w:rsidRPr="00FF0FE1" w:rsidRDefault="00527862" w:rsidP="002D3FFD">
      <w:pPr>
        <w:pStyle w:val="Footer"/>
        <w:spacing w:line="276" w:lineRule="auto"/>
        <w:rPr>
          <w:rFonts w:cs="Arial"/>
        </w:rPr>
      </w:pPr>
      <w:r w:rsidRPr="00FF0FE1">
        <w:rPr>
          <w:rFonts w:cs="Arial"/>
        </w:rPr>
        <w:t>HCL TECHNOLOGIES LTD.,</w:t>
      </w:r>
    </w:p>
    <w:p w14:paraId="1E9C513E" w14:textId="77777777" w:rsidR="00527862" w:rsidRPr="00FF0FE1" w:rsidRDefault="00527862" w:rsidP="002D3FFD">
      <w:pPr>
        <w:pStyle w:val="Footer"/>
        <w:spacing w:line="276" w:lineRule="auto"/>
        <w:rPr>
          <w:rFonts w:cs="Arial"/>
        </w:rPr>
      </w:pPr>
      <w:r>
        <w:rPr>
          <w:rFonts w:cs="Arial"/>
        </w:rPr>
        <w:t>ETA-3</w:t>
      </w:r>
      <w:r w:rsidRPr="00FF0FE1">
        <w:rPr>
          <w:rFonts w:cs="Arial"/>
        </w:rPr>
        <w:t>,</w:t>
      </w:r>
    </w:p>
    <w:p w14:paraId="6DE56E38" w14:textId="77777777" w:rsidR="00527862" w:rsidRPr="00FF0FE1" w:rsidRDefault="00527862" w:rsidP="002D3FFD">
      <w:pPr>
        <w:pStyle w:val="Footer"/>
        <w:spacing w:line="276" w:lineRule="auto"/>
        <w:rPr>
          <w:rFonts w:cs="Arial"/>
        </w:rPr>
      </w:pPr>
      <w:r w:rsidRPr="00FF0FE1">
        <w:rPr>
          <w:rFonts w:cs="Arial"/>
        </w:rPr>
        <w:t>NAVALUR,</w:t>
      </w:r>
    </w:p>
    <w:p w14:paraId="15C24B1D" w14:textId="77777777" w:rsidR="00527862" w:rsidRPr="00FF0FE1" w:rsidRDefault="00527862" w:rsidP="002D3FFD">
      <w:pPr>
        <w:pStyle w:val="Footer"/>
        <w:spacing w:line="276" w:lineRule="auto"/>
        <w:rPr>
          <w:rFonts w:cs="Arial"/>
        </w:rPr>
      </w:pPr>
      <w:r w:rsidRPr="00FF0FE1">
        <w:rPr>
          <w:rFonts w:cs="Arial"/>
        </w:rPr>
        <w:t>CHENNAI</w:t>
      </w:r>
    </w:p>
    <w:p w14:paraId="59C8593F" w14:textId="77777777" w:rsidR="00527862" w:rsidRPr="00FF0FE1" w:rsidRDefault="00527862" w:rsidP="002D3FFD">
      <w:pPr>
        <w:pStyle w:val="Footer"/>
        <w:spacing w:line="276" w:lineRule="auto"/>
        <w:rPr>
          <w:rFonts w:cs="Arial"/>
        </w:rPr>
      </w:pPr>
    </w:p>
    <w:p w14:paraId="7614AB30" w14:textId="77777777" w:rsidR="00527862" w:rsidRPr="00393674" w:rsidRDefault="00527862" w:rsidP="002D3FFD">
      <w:pPr>
        <w:pStyle w:val="MessageHeader"/>
        <w:spacing w:line="276" w:lineRule="auto"/>
        <w:rPr>
          <w:rFonts w:ascii="Arial" w:hAnsi="Arial"/>
        </w:rPr>
      </w:pPr>
      <w:r w:rsidRPr="00393674">
        <w:rPr>
          <w:rFonts w:ascii="Arial" w:hAnsi="Arial"/>
        </w:rPr>
        <w:t>Copyright Notice</w:t>
      </w:r>
    </w:p>
    <w:p w14:paraId="11F84075" w14:textId="77777777" w:rsidR="00527862" w:rsidRPr="00393674" w:rsidRDefault="00527862" w:rsidP="002D3FFD">
      <w:pPr>
        <w:pStyle w:val="copyright"/>
        <w:spacing w:line="276" w:lineRule="auto"/>
        <w:rPr>
          <w:b/>
        </w:rPr>
      </w:pPr>
      <w:r w:rsidRPr="00393674">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14:paraId="7BCD9142" w14:textId="77777777" w:rsidR="00527862" w:rsidRPr="00FF0FE1" w:rsidRDefault="00527862" w:rsidP="002D3FFD">
      <w:pPr>
        <w:pStyle w:val="Footer"/>
        <w:spacing w:line="276" w:lineRule="auto"/>
        <w:rPr>
          <w:rFonts w:cs="Arial"/>
        </w:rPr>
      </w:pPr>
    </w:p>
    <w:p w14:paraId="184A7921" w14:textId="77777777" w:rsidR="00527862" w:rsidRPr="00FF0FE1" w:rsidRDefault="00527862" w:rsidP="00585DFE">
      <w:pPr>
        <w:pStyle w:val="RevHty"/>
      </w:pPr>
      <w:r w:rsidRPr="00FF0FE1">
        <w:lastRenderedPageBreak/>
        <w:t>Revision History</w:t>
      </w: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858"/>
        <w:gridCol w:w="1620"/>
        <w:gridCol w:w="5384"/>
      </w:tblGrid>
      <w:tr w:rsidR="00527862" w:rsidRPr="00FF0FE1" w14:paraId="19DAC225" w14:textId="77777777" w:rsidTr="00CE11F4">
        <w:tc>
          <w:tcPr>
            <w:tcW w:w="950" w:type="dxa"/>
            <w:shd w:val="clear" w:color="auto" w:fill="E0E0E0"/>
          </w:tcPr>
          <w:p w14:paraId="7C15AD0B" w14:textId="77777777" w:rsidR="00527862" w:rsidRPr="00FF0FE1" w:rsidRDefault="00527862" w:rsidP="002D3FFD">
            <w:pPr>
              <w:pStyle w:val="BlockText"/>
              <w:keepNext/>
              <w:keepLines/>
              <w:spacing w:line="276" w:lineRule="auto"/>
              <w:jc w:val="center"/>
              <w:rPr>
                <w:rFonts w:ascii="Arial" w:hAnsi="Arial" w:cs="Arial"/>
              </w:rPr>
            </w:pPr>
            <w:r w:rsidRPr="00FF0FE1">
              <w:rPr>
                <w:rFonts w:ascii="Arial" w:hAnsi="Arial" w:cs="Arial"/>
              </w:rPr>
              <w:t>Version No</w:t>
            </w:r>
          </w:p>
        </w:tc>
        <w:tc>
          <w:tcPr>
            <w:tcW w:w="1858" w:type="dxa"/>
            <w:shd w:val="clear" w:color="auto" w:fill="E0E0E0"/>
          </w:tcPr>
          <w:p w14:paraId="669C78D4" w14:textId="77777777" w:rsidR="00527862" w:rsidRPr="00FF0FE1" w:rsidRDefault="00527862" w:rsidP="002D3FFD">
            <w:pPr>
              <w:pStyle w:val="BlockText"/>
              <w:keepNext/>
              <w:keepLines/>
              <w:spacing w:line="276" w:lineRule="auto"/>
              <w:jc w:val="center"/>
              <w:rPr>
                <w:rFonts w:ascii="Arial" w:hAnsi="Arial" w:cs="Arial"/>
              </w:rPr>
            </w:pPr>
            <w:r w:rsidRPr="00FF0FE1">
              <w:rPr>
                <w:rFonts w:ascii="Arial" w:hAnsi="Arial" w:cs="Arial"/>
              </w:rPr>
              <w:t>Date</w:t>
            </w:r>
          </w:p>
        </w:tc>
        <w:tc>
          <w:tcPr>
            <w:tcW w:w="1620" w:type="dxa"/>
            <w:shd w:val="clear" w:color="auto" w:fill="E0E0E0"/>
          </w:tcPr>
          <w:p w14:paraId="1BD44458" w14:textId="77777777" w:rsidR="00527862" w:rsidRPr="00FF0FE1" w:rsidRDefault="00527862" w:rsidP="002D3FFD">
            <w:pPr>
              <w:pStyle w:val="BlockText"/>
              <w:keepNext/>
              <w:keepLines/>
              <w:spacing w:line="276" w:lineRule="auto"/>
              <w:jc w:val="center"/>
              <w:rPr>
                <w:rFonts w:ascii="Arial" w:hAnsi="Arial" w:cs="Arial"/>
              </w:rPr>
            </w:pPr>
            <w:r w:rsidRPr="00FF0FE1">
              <w:rPr>
                <w:rFonts w:ascii="Arial" w:hAnsi="Arial" w:cs="Arial"/>
              </w:rPr>
              <w:t>Prepared by / Modified by</w:t>
            </w:r>
          </w:p>
        </w:tc>
        <w:tc>
          <w:tcPr>
            <w:tcW w:w="5384" w:type="dxa"/>
            <w:shd w:val="clear" w:color="auto" w:fill="E0E0E0"/>
          </w:tcPr>
          <w:p w14:paraId="394EA9F4" w14:textId="77777777" w:rsidR="00527862" w:rsidRPr="00FF0FE1" w:rsidRDefault="00527862" w:rsidP="002D3FFD">
            <w:pPr>
              <w:pStyle w:val="BlockText"/>
              <w:keepNext/>
              <w:keepLines/>
              <w:spacing w:line="276" w:lineRule="auto"/>
              <w:jc w:val="center"/>
              <w:rPr>
                <w:rFonts w:ascii="Arial" w:hAnsi="Arial" w:cs="Arial"/>
              </w:rPr>
            </w:pPr>
            <w:r w:rsidRPr="00FF0FE1">
              <w:rPr>
                <w:rFonts w:ascii="Arial" w:hAnsi="Arial" w:cs="Arial"/>
              </w:rPr>
              <w:t>Significant Changes</w:t>
            </w:r>
          </w:p>
        </w:tc>
      </w:tr>
      <w:tr w:rsidR="00527862" w:rsidRPr="00FF0FE1" w14:paraId="5512426B" w14:textId="77777777" w:rsidTr="00CE11F4">
        <w:tc>
          <w:tcPr>
            <w:tcW w:w="950" w:type="dxa"/>
          </w:tcPr>
          <w:p w14:paraId="7856CA5F" w14:textId="77777777" w:rsidR="00527862" w:rsidRPr="002207A9" w:rsidRDefault="00527862" w:rsidP="00585DFE">
            <w:pPr>
              <w:pStyle w:val="RevHty"/>
              <w:rPr>
                <w:b/>
              </w:rPr>
            </w:pPr>
            <w:r>
              <w:t>1</w:t>
            </w:r>
            <w:r w:rsidRPr="002207A9">
              <w:t>.</w:t>
            </w:r>
            <w:r>
              <w:t>0</w:t>
            </w:r>
          </w:p>
        </w:tc>
        <w:tc>
          <w:tcPr>
            <w:tcW w:w="1858" w:type="dxa"/>
          </w:tcPr>
          <w:p w14:paraId="349EA2E9" w14:textId="42EE1E68" w:rsidR="00527862" w:rsidRPr="002207A9" w:rsidRDefault="00476900" w:rsidP="00585DFE">
            <w:pPr>
              <w:pStyle w:val="RevHty"/>
              <w:rPr>
                <w:b/>
              </w:rPr>
            </w:pPr>
            <w:r>
              <w:t>13</w:t>
            </w:r>
            <w:r w:rsidR="00527862" w:rsidRPr="002207A9">
              <w:t>-</w:t>
            </w:r>
            <w:r w:rsidR="001D7250">
              <w:t>December</w:t>
            </w:r>
            <w:r w:rsidR="00527862" w:rsidRPr="002207A9">
              <w:t>-</w:t>
            </w:r>
            <w:r w:rsidR="005C73C7" w:rsidRPr="002207A9">
              <w:t>1</w:t>
            </w:r>
            <w:r w:rsidR="005C73C7">
              <w:t>8</w:t>
            </w:r>
          </w:p>
        </w:tc>
        <w:tc>
          <w:tcPr>
            <w:tcW w:w="1620" w:type="dxa"/>
          </w:tcPr>
          <w:p w14:paraId="44DC9CFC" w14:textId="27093BF3" w:rsidR="00527862" w:rsidRPr="002207A9" w:rsidRDefault="005C73C7" w:rsidP="00585DFE">
            <w:pPr>
              <w:pStyle w:val="RevHty"/>
              <w:rPr>
                <w:b/>
              </w:rPr>
            </w:pPr>
            <w:r>
              <w:t>Varsha</w:t>
            </w:r>
          </w:p>
        </w:tc>
        <w:tc>
          <w:tcPr>
            <w:tcW w:w="5384" w:type="dxa"/>
          </w:tcPr>
          <w:p w14:paraId="5E7F4F4E" w14:textId="77777777" w:rsidR="00527862" w:rsidRPr="002207A9" w:rsidRDefault="00527862" w:rsidP="00585DFE">
            <w:pPr>
              <w:pStyle w:val="RevHty"/>
              <w:rPr>
                <w:b/>
              </w:rPr>
            </w:pPr>
            <w:r w:rsidRPr="002207A9">
              <w:t>Initial draft</w:t>
            </w:r>
          </w:p>
        </w:tc>
      </w:tr>
      <w:tr w:rsidR="00242EBF" w:rsidRPr="00FF0FE1" w14:paraId="6B851D5A" w14:textId="77777777" w:rsidTr="00CE11F4">
        <w:tc>
          <w:tcPr>
            <w:tcW w:w="950" w:type="dxa"/>
          </w:tcPr>
          <w:p w14:paraId="69E63BB5" w14:textId="6EF910F1" w:rsidR="00242EBF" w:rsidRDefault="00380836" w:rsidP="00585DFE">
            <w:pPr>
              <w:pStyle w:val="RevHty"/>
            </w:pPr>
            <w:r>
              <w:t>1.1</w:t>
            </w:r>
          </w:p>
        </w:tc>
        <w:tc>
          <w:tcPr>
            <w:tcW w:w="1858" w:type="dxa"/>
          </w:tcPr>
          <w:p w14:paraId="408D88AA" w14:textId="7A73D398" w:rsidR="00380836" w:rsidRDefault="00380836" w:rsidP="00585DFE">
            <w:pPr>
              <w:pStyle w:val="RevHty"/>
            </w:pPr>
            <w:r>
              <w:t>3-January-19</w:t>
            </w:r>
          </w:p>
        </w:tc>
        <w:tc>
          <w:tcPr>
            <w:tcW w:w="1620" w:type="dxa"/>
          </w:tcPr>
          <w:p w14:paraId="10C0A98B" w14:textId="4459E5A9" w:rsidR="00242EBF" w:rsidRDefault="00380836" w:rsidP="00585DFE">
            <w:pPr>
              <w:pStyle w:val="RevHty"/>
            </w:pPr>
            <w:r>
              <w:t xml:space="preserve">Varsha </w:t>
            </w:r>
          </w:p>
        </w:tc>
        <w:tc>
          <w:tcPr>
            <w:tcW w:w="5384" w:type="dxa"/>
          </w:tcPr>
          <w:p w14:paraId="4A34ED6C" w14:textId="1083E49A" w:rsidR="00242EBF" w:rsidRPr="002207A9" w:rsidRDefault="00380836" w:rsidP="00585DFE">
            <w:pPr>
              <w:pStyle w:val="RevHty"/>
            </w:pPr>
            <w:r>
              <w:t>Updated based on Ying’s and Mark’s comments.</w:t>
            </w:r>
          </w:p>
        </w:tc>
      </w:tr>
      <w:tr w:rsidR="004E5E72" w:rsidRPr="00FF0FE1" w14:paraId="0477746B" w14:textId="77777777" w:rsidTr="00CE11F4">
        <w:tc>
          <w:tcPr>
            <w:tcW w:w="950" w:type="dxa"/>
          </w:tcPr>
          <w:p w14:paraId="2DEA7BE9" w14:textId="03E8193E" w:rsidR="004E5E72" w:rsidRDefault="0058624B" w:rsidP="00585DFE">
            <w:pPr>
              <w:pStyle w:val="RevHty"/>
            </w:pPr>
            <w:ins w:id="6" w:author="Varsha Kuruvillaparapallichera" w:date="2019-01-28T17:48:00Z">
              <w:r>
                <w:t>1.2</w:t>
              </w:r>
            </w:ins>
          </w:p>
        </w:tc>
        <w:tc>
          <w:tcPr>
            <w:tcW w:w="1858" w:type="dxa"/>
          </w:tcPr>
          <w:p w14:paraId="17A052BE" w14:textId="5A83009C" w:rsidR="004E5E72" w:rsidRDefault="0058624B" w:rsidP="00585DFE">
            <w:pPr>
              <w:pStyle w:val="RevHty"/>
            </w:pPr>
            <w:ins w:id="7" w:author="Varsha Kuruvillaparapallichera" w:date="2019-01-28T17:48:00Z">
              <w:r>
                <w:t>28-January-19</w:t>
              </w:r>
            </w:ins>
          </w:p>
        </w:tc>
        <w:tc>
          <w:tcPr>
            <w:tcW w:w="1620" w:type="dxa"/>
          </w:tcPr>
          <w:p w14:paraId="7C93063B" w14:textId="0144A997" w:rsidR="004E5E72" w:rsidRDefault="0058624B" w:rsidP="00585DFE">
            <w:pPr>
              <w:pStyle w:val="RevHty"/>
            </w:pPr>
            <w:ins w:id="8" w:author="Varsha Kuruvillaparapallichera" w:date="2019-01-28T17:48:00Z">
              <w:r>
                <w:t>Varsha</w:t>
              </w:r>
            </w:ins>
          </w:p>
        </w:tc>
        <w:tc>
          <w:tcPr>
            <w:tcW w:w="5384" w:type="dxa"/>
          </w:tcPr>
          <w:p w14:paraId="2F630304" w14:textId="750D9D14" w:rsidR="00BB4A2B" w:rsidRDefault="0058624B" w:rsidP="00585DFE">
            <w:pPr>
              <w:pStyle w:val="RevHty"/>
            </w:pPr>
            <w:ins w:id="9" w:author="Varsha Kuruvillaparapallichera" w:date="2019-01-28T17:48:00Z">
              <w:r>
                <w:t xml:space="preserve">Updated Ying’s comments to </w:t>
              </w:r>
            </w:ins>
            <w:ins w:id="10" w:author="Varsha Kuruvillaparapallichera" w:date="2019-01-28T17:49:00Z">
              <w:r>
                <w:t>change</w:t>
              </w:r>
            </w:ins>
            <w:ins w:id="11" w:author="Varsha Kuruvillaparapallichera" w:date="2019-01-28T17:48:00Z">
              <w:r>
                <w:t xml:space="preserve"> </w:t>
              </w:r>
            </w:ins>
            <w:ins w:id="12" w:author="Varsha Kuruvillaparapallichera" w:date="2019-01-28T17:49:00Z">
              <w:r>
                <w:t>the DB table name and the corresponding places table is called in document.</w:t>
              </w:r>
            </w:ins>
            <w:bookmarkStart w:id="13" w:name="_GoBack"/>
            <w:bookmarkEnd w:id="13"/>
          </w:p>
        </w:tc>
      </w:tr>
      <w:tr w:rsidR="0095681B" w:rsidRPr="00FF0FE1" w14:paraId="47D80CB0" w14:textId="77777777" w:rsidTr="00CE11F4">
        <w:tc>
          <w:tcPr>
            <w:tcW w:w="950" w:type="dxa"/>
          </w:tcPr>
          <w:p w14:paraId="2DA8BF39" w14:textId="2483852A" w:rsidR="0095681B" w:rsidRDefault="0095681B" w:rsidP="00585DFE">
            <w:pPr>
              <w:pStyle w:val="RevHty"/>
            </w:pPr>
          </w:p>
        </w:tc>
        <w:tc>
          <w:tcPr>
            <w:tcW w:w="1858" w:type="dxa"/>
          </w:tcPr>
          <w:p w14:paraId="3DBCCBBE" w14:textId="5E81616D" w:rsidR="0095681B" w:rsidRDefault="0095681B" w:rsidP="00585DFE">
            <w:pPr>
              <w:pStyle w:val="RevHty"/>
            </w:pPr>
          </w:p>
        </w:tc>
        <w:tc>
          <w:tcPr>
            <w:tcW w:w="1620" w:type="dxa"/>
          </w:tcPr>
          <w:p w14:paraId="0EE1104B" w14:textId="41546A5E" w:rsidR="0095681B" w:rsidRDefault="0095681B" w:rsidP="00585DFE">
            <w:pPr>
              <w:pStyle w:val="RevHty"/>
            </w:pPr>
          </w:p>
        </w:tc>
        <w:tc>
          <w:tcPr>
            <w:tcW w:w="5384" w:type="dxa"/>
          </w:tcPr>
          <w:p w14:paraId="6B3ABFAC" w14:textId="65246C1C" w:rsidR="0095681B" w:rsidRDefault="0095681B" w:rsidP="00585DFE">
            <w:pPr>
              <w:pStyle w:val="RevHty"/>
            </w:pPr>
          </w:p>
        </w:tc>
      </w:tr>
    </w:tbl>
    <w:p w14:paraId="388AEFF8" w14:textId="77777777" w:rsidR="00527862" w:rsidRDefault="00527862" w:rsidP="00585DFE">
      <w:pPr>
        <w:pStyle w:val="RevHty"/>
      </w:pPr>
      <w:r w:rsidRPr="00FF0FE1">
        <w:tab/>
      </w:r>
    </w:p>
    <w:p w14:paraId="4524C28D" w14:textId="77777777" w:rsidR="00EF389E" w:rsidRDefault="00EF389E" w:rsidP="00585DFE">
      <w:pPr>
        <w:pStyle w:val="RevHty"/>
      </w:pPr>
    </w:p>
    <w:p w14:paraId="2E4883AD" w14:textId="77777777" w:rsidR="00EF389E" w:rsidRDefault="00EF389E" w:rsidP="00585DFE">
      <w:pPr>
        <w:pStyle w:val="RevHty"/>
      </w:pPr>
    </w:p>
    <w:p w14:paraId="2EF03F44" w14:textId="5E5E7652" w:rsidR="004D5C59" w:rsidRDefault="004D5C59" w:rsidP="002D3FFD">
      <w:pPr>
        <w:spacing w:line="276" w:lineRule="auto"/>
        <w:rPr>
          <w:rFonts w:ascii="Arial" w:hAnsi="Arial" w:cs="Arial"/>
          <w:b/>
          <w:color w:val="0000FF"/>
          <w:sz w:val="20"/>
        </w:rPr>
      </w:pPr>
      <w:r>
        <w:rPr>
          <w:rFonts w:ascii="Arial" w:hAnsi="Arial" w:cs="Arial"/>
        </w:rPr>
        <w:br w:type="page"/>
      </w:r>
    </w:p>
    <w:p w14:paraId="68EE0A51" w14:textId="77777777" w:rsidR="00EF389E" w:rsidRDefault="00EF389E" w:rsidP="00585DFE">
      <w:pPr>
        <w:pStyle w:val="RevHty"/>
      </w:pPr>
    </w:p>
    <w:p w14:paraId="51B7EF1D" w14:textId="77777777" w:rsidR="00EF389E" w:rsidRDefault="00EF389E" w:rsidP="00585DFE">
      <w:pPr>
        <w:pStyle w:val="RevHty"/>
      </w:pPr>
    </w:p>
    <w:p w14:paraId="185D1C74" w14:textId="77777777" w:rsidR="00527862" w:rsidRPr="00FF0FE1" w:rsidRDefault="00527862" w:rsidP="00585DFE">
      <w:pPr>
        <w:pStyle w:val="RevHty"/>
      </w:pPr>
      <w:r w:rsidRPr="00FF0FE1">
        <w:t>Reference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663"/>
        <w:gridCol w:w="1842"/>
      </w:tblGrid>
      <w:tr w:rsidR="00772116" w:rsidRPr="00FF0FE1" w14:paraId="46F26FB9" w14:textId="77777777" w:rsidTr="00CE11F4">
        <w:tc>
          <w:tcPr>
            <w:tcW w:w="1242" w:type="dxa"/>
            <w:shd w:val="clear" w:color="auto" w:fill="E0E0E0"/>
          </w:tcPr>
          <w:p w14:paraId="47195DB7" w14:textId="6099E43C" w:rsidR="00772116" w:rsidRPr="00FF0FE1" w:rsidRDefault="00772116" w:rsidP="00772116">
            <w:pPr>
              <w:pStyle w:val="BlockText"/>
              <w:keepNext/>
              <w:keepLines/>
              <w:spacing w:line="276" w:lineRule="auto"/>
              <w:jc w:val="center"/>
              <w:rPr>
                <w:rFonts w:ascii="Arial" w:hAnsi="Arial" w:cs="Arial"/>
              </w:rPr>
            </w:pPr>
            <w:r>
              <w:rPr>
                <w:rFonts w:ascii="Arial" w:hAnsi="Arial" w:cs="Arial"/>
              </w:rPr>
              <w:t>Name</w:t>
            </w:r>
          </w:p>
        </w:tc>
        <w:tc>
          <w:tcPr>
            <w:tcW w:w="6663" w:type="dxa"/>
            <w:shd w:val="clear" w:color="auto" w:fill="E0E0E0"/>
          </w:tcPr>
          <w:p w14:paraId="332D0B93" w14:textId="0AD5B3CF" w:rsidR="00772116" w:rsidRPr="00FF0FE1" w:rsidRDefault="00772116" w:rsidP="00772116">
            <w:pPr>
              <w:pStyle w:val="BlockText"/>
              <w:keepNext/>
              <w:keepLines/>
              <w:spacing w:line="276" w:lineRule="auto"/>
              <w:jc w:val="center"/>
              <w:rPr>
                <w:rFonts w:ascii="Arial" w:hAnsi="Arial" w:cs="Arial"/>
              </w:rPr>
            </w:pPr>
            <w:r w:rsidRPr="00FF0FE1">
              <w:rPr>
                <w:rFonts w:ascii="Arial" w:hAnsi="Arial" w:cs="Arial"/>
              </w:rPr>
              <w:t>Specification</w:t>
            </w:r>
          </w:p>
        </w:tc>
        <w:tc>
          <w:tcPr>
            <w:tcW w:w="1842" w:type="dxa"/>
            <w:shd w:val="clear" w:color="auto" w:fill="E0E0E0"/>
          </w:tcPr>
          <w:p w14:paraId="6221D4ED" w14:textId="435FAFCA" w:rsidR="00772116" w:rsidRPr="00FF0FE1" w:rsidRDefault="00772116" w:rsidP="00772116">
            <w:pPr>
              <w:pStyle w:val="BlockText"/>
              <w:keepNext/>
              <w:keepLines/>
              <w:spacing w:line="276" w:lineRule="auto"/>
              <w:jc w:val="center"/>
              <w:rPr>
                <w:rFonts w:ascii="Arial" w:hAnsi="Arial" w:cs="Arial"/>
              </w:rPr>
            </w:pPr>
            <w:r w:rsidRPr="00FF0FE1">
              <w:rPr>
                <w:rFonts w:ascii="Arial" w:hAnsi="Arial" w:cs="Arial"/>
              </w:rPr>
              <w:t>Date</w:t>
            </w:r>
          </w:p>
        </w:tc>
      </w:tr>
      <w:tr w:rsidR="00772116" w:rsidRPr="006A383C" w14:paraId="164D0298" w14:textId="77777777" w:rsidTr="00CE11F4">
        <w:tc>
          <w:tcPr>
            <w:tcW w:w="1242" w:type="dxa"/>
          </w:tcPr>
          <w:p w14:paraId="5DB4EE10" w14:textId="673D54B9" w:rsidR="00772116" w:rsidRPr="00436529" w:rsidRDefault="00772116" w:rsidP="00585DFE">
            <w:pPr>
              <w:pStyle w:val="RevHty"/>
            </w:pPr>
            <w:r>
              <w:t>1.</w:t>
            </w:r>
          </w:p>
        </w:tc>
        <w:tc>
          <w:tcPr>
            <w:tcW w:w="6663" w:type="dxa"/>
          </w:tcPr>
          <w:p w14:paraId="6D164A98" w14:textId="4E86124D" w:rsidR="00772116" w:rsidRPr="003C0949" w:rsidRDefault="00772116" w:rsidP="00585DFE">
            <w:pPr>
              <w:pStyle w:val="RevHty"/>
            </w:pPr>
            <w:r>
              <w:t>Requirement document</w:t>
            </w:r>
            <w:r w:rsidR="00F34CE3">
              <w:t xml:space="preserve"> attached in </w:t>
            </w:r>
            <w:r w:rsidR="009043FE" w:rsidRPr="009043FE">
              <w:t>TB-156: Add ability in the partner portal for a partner to initiate/send and e-mail to their eCon customers. Intent is to be able to us</w:t>
            </w:r>
            <w:r w:rsidR="009043FE">
              <w:t>e to send marketing promotions,</w:t>
            </w:r>
            <w:r w:rsidR="009043FE" w:rsidRPr="009043FE">
              <w:t>etc</w:t>
            </w:r>
            <w:r w:rsidR="009043FE">
              <w:t xml:space="preserve">. </w:t>
            </w:r>
            <w:r w:rsidR="009043FE" w:rsidRPr="009043FE">
              <w:t>http://13.253.197.78:8080/browse/TB-156</w:t>
            </w:r>
          </w:p>
        </w:tc>
        <w:tc>
          <w:tcPr>
            <w:tcW w:w="1842" w:type="dxa"/>
          </w:tcPr>
          <w:p w14:paraId="0B389F89" w14:textId="0C9BBE00" w:rsidR="00772116" w:rsidRPr="00585DFE" w:rsidRDefault="00585DFE" w:rsidP="00585DFE">
            <w:pPr>
              <w:pStyle w:val="RevHty"/>
            </w:pPr>
            <w:r w:rsidRPr="00585DFE">
              <w:t>13-Dec-18</w:t>
            </w:r>
          </w:p>
        </w:tc>
      </w:tr>
      <w:tr w:rsidR="00772116" w:rsidRPr="006A383C" w14:paraId="4256C1E7" w14:textId="77777777" w:rsidTr="00CE11F4">
        <w:tc>
          <w:tcPr>
            <w:tcW w:w="1242" w:type="dxa"/>
          </w:tcPr>
          <w:p w14:paraId="2369410F" w14:textId="5BAB7DA1" w:rsidR="00772116" w:rsidRPr="00436529" w:rsidRDefault="00772116" w:rsidP="00585DFE">
            <w:pPr>
              <w:pStyle w:val="RevHty"/>
            </w:pPr>
          </w:p>
        </w:tc>
        <w:tc>
          <w:tcPr>
            <w:tcW w:w="6663" w:type="dxa"/>
          </w:tcPr>
          <w:p w14:paraId="2D869698" w14:textId="6B15CA50" w:rsidR="00772116" w:rsidRDefault="00772116" w:rsidP="00585DFE">
            <w:pPr>
              <w:pStyle w:val="RevHty"/>
            </w:pPr>
          </w:p>
        </w:tc>
        <w:tc>
          <w:tcPr>
            <w:tcW w:w="1842" w:type="dxa"/>
          </w:tcPr>
          <w:p w14:paraId="1F4C0489" w14:textId="0D586903" w:rsidR="00772116" w:rsidRDefault="00772116" w:rsidP="00585DFE">
            <w:pPr>
              <w:pStyle w:val="RevHty"/>
            </w:pPr>
          </w:p>
        </w:tc>
      </w:tr>
      <w:tr w:rsidR="00772116" w:rsidRPr="006A383C" w14:paraId="0B6D3504" w14:textId="77777777" w:rsidTr="00CE11F4">
        <w:tc>
          <w:tcPr>
            <w:tcW w:w="1242" w:type="dxa"/>
          </w:tcPr>
          <w:p w14:paraId="1559955C" w14:textId="13C145CD" w:rsidR="00772116" w:rsidRPr="00436529" w:rsidRDefault="00772116" w:rsidP="00585DFE">
            <w:pPr>
              <w:pStyle w:val="RevHty"/>
            </w:pPr>
          </w:p>
        </w:tc>
        <w:tc>
          <w:tcPr>
            <w:tcW w:w="6663" w:type="dxa"/>
          </w:tcPr>
          <w:p w14:paraId="28C3A71E" w14:textId="18641525" w:rsidR="00772116" w:rsidRPr="007B3EA6" w:rsidRDefault="00772116" w:rsidP="00585DFE">
            <w:pPr>
              <w:pStyle w:val="RevHty"/>
            </w:pPr>
          </w:p>
        </w:tc>
        <w:tc>
          <w:tcPr>
            <w:tcW w:w="1842" w:type="dxa"/>
          </w:tcPr>
          <w:p w14:paraId="74EEE251" w14:textId="528BDDD1" w:rsidR="00772116" w:rsidRDefault="00772116" w:rsidP="00585DFE">
            <w:pPr>
              <w:pStyle w:val="RevHty"/>
            </w:pPr>
          </w:p>
        </w:tc>
      </w:tr>
    </w:tbl>
    <w:p w14:paraId="77978A08" w14:textId="77777777" w:rsidR="00527862" w:rsidRDefault="00527862" w:rsidP="002D3FFD">
      <w:pPr>
        <w:pStyle w:val="TOAHeading"/>
        <w:spacing w:line="276" w:lineRule="auto"/>
        <w:rPr>
          <w:rFonts w:ascii="Arial" w:hAnsi="Arial"/>
        </w:rPr>
      </w:pPr>
    </w:p>
    <w:p w14:paraId="0B973BDC" w14:textId="77777777" w:rsidR="00527862" w:rsidRDefault="00527862" w:rsidP="002D3FFD">
      <w:pPr>
        <w:spacing w:line="276" w:lineRule="auto"/>
      </w:pPr>
      <w:r>
        <w:br w:type="page"/>
      </w:r>
    </w:p>
    <w:p w14:paraId="43E03094" w14:textId="77777777" w:rsidR="00527862" w:rsidRPr="00FF0FE1" w:rsidRDefault="00527862" w:rsidP="002D3FFD">
      <w:pPr>
        <w:pStyle w:val="TOAHeading"/>
        <w:spacing w:line="276" w:lineRule="auto"/>
        <w:rPr>
          <w:rFonts w:ascii="Arial" w:hAnsi="Arial"/>
        </w:rPr>
      </w:pPr>
      <w:r w:rsidRPr="00FF0FE1">
        <w:rPr>
          <w:rFonts w:ascii="Arial" w:hAnsi="Arial"/>
        </w:rPr>
        <w:lastRenderedPageBreak/>
        <w:t>Table of Contents</w:t>
      </w:r>
    </w:p>
    <w:p w14:paraId="292889B6" w14:textId="41540A64" w:rsidR="00176E0B" w:rsidRDefault="00527862">
      <w:pPr>
        <w:pStyle w:val="TOC1"/>
        <w:tabs>
          <w:tab w:val="left" w:pos="576"/>
          <w:tab w:val="right" w:leader="dot" w:pos="10337"/>
        </w:tabs>
        <w:rPr>
          <w:rFonts w:asciiTheme="minorHAnsi" w:eastAsiaTheme="minorEastAsia" w:hAnsiTheme="minorHAnsi" w:cstheme="minorBidi"/>
          <w:b w:val="0"/>
          <w:noProof/>
          <w:sz w:val="22"/>
          <w:szCs w:val="22"/>
        </w:rPr>
      </w:pPr>
      <w:r w:rsidRPr="00F6291A">
        <w:rPr>
          <w:rFonts w:ascii="Arial" w:hAnsi="Arial" w:cs="Arial"/>
          <w:b w:val="0"/>
          <w:caps/>
        </w:rPr>
        <w:fldChar w:fldCharType="begin"/>
      </w:r>
      <w:r w:rsidRPr="00FF0FE1">
        <w:rPr>
          <w:rFonts w:ascii="Arial" w:hAnsi="Arial" w:cs="Arial"/>
          <w:b w:val="0"/>
          <w:caps/>
        </w:rPr>
        <w:instrText xml:space="preserve"> TOC \o "1-5" \h \z </w:instrText>
      </w:r>
      <w:r w:rsidRPr="00F6291A">
        <w:rPr>
          <w:rFonts w:ascii="Arial" w:hAnsi="Arial" w:cs="Arial"/>
          <w:b w:val="0"/>
          <w:caps/>
        </w:rPr>
        <w:fldChar w:fldCharType="separate"/>
      </w:r>
      <w:hyperlink w:anchor="_Toc532463879" w:history="1">
        <w:r w:rsidR="00176E0B" w:rsidRPr="00C127B8">
          <w:rPr>
            <w:rStyle w:val="Hyperlink"/>
            <w:noProof/>
            <w:snapToGrid w:val="0"/>
            <w:w w:val="0"/>
          </w:rPr>
          <w:t>1.</w:t>
        </w:r>
        <w:r w:rsidR="00176E0B">
          <w:rPr>
            <w:rFonts w:asciiTheme="minorHAnsi" w:eastAsiaTheme="minorEastAsia" w:hAnsiTheme="minorHAnsi" w:cstheme="minorBidi"/>
            <w:b w:val="0"/>
            <w:noProof/>
            <w:sz w:val="22"/>
            <w:szCs w:val="22"/>
          </w:rPr>
          <w:tab/>
        </w:r>
        <w:r w:rsidR="00176E0B" w:rsidRPr="00C127B8">
          <w:rPr>
            <w:rStyle w:val="Hyperlink"/>
            <w:noProof/>
          </w:rPr>
          <w:t>Overview</w:t>
        </w:r>
        <w:r w:rsidR="00176E0B">
          <w:rPr>
            <w:noProof/>
            <w:webHidden/>
          </w:rPr>
          <w:tab/>
        </w:r>
        <w:r w:rsidR="00176E0B">
          <w:rPr>
            <w:noProof/>
            <w:webHidden/>
          </w:rPr>
          <w:fldChar w:fldCharType="begin"/>
        </w:r>
        <w:r w:rsidR="00176E0B">
          <w:rPr>
            <w:noProof/>
            <w:webHidden/>
          </w:rPr>
          <w:instrText xml:space="preserve"> PAGEREF _Toc532463879 \h </w:instrText>
        </w:r>
        <w:r w:rsidR="00176E0B">
          <w:rPr>
            <w:noProof/>
            <w:webHidden/>
          </w:rPr>
        </w:r>
        <w:r w:rsidR="00176E0B">
          <w:rPr>
            <w:noProof/>
            <w:webHidden/>
          </w:rPr>
          <w:fldChar w:fldCharType="separate"/>
        </w:r>
        <w:r w:rsidR="005B4E9E">
          <w:rPr>
            <w:noProof/>
            <w:webHidden/>
          </w:rPr>
          <w:t>5</w:t>
        </w:r>
        <w:r w:rsidR="00176E0B">
          <w:rPr>
            <w:noProof/>
            <w:webHidden/>
          </w:rPr>
          <w:fldChar w:fldCharType="end"/>
        </w:r>
      </w:hyperlink>
    </w:p>
    <w:p w14:paraId="1337C5F0" w14:textId="3CAD7029" w:rsidR="00176E0B" w:rsidRDefault="00741C88">
      <w:pPr>
        <w:pStyle w:val="TOC2"/>
        <w:tabs>
          <w:tab w:val="left" w:pos="1152"/>
          <w:tab w:val="right" w:leader="dot" w:pos="10337"/>
        </w:tabs>
        <w:rPr>
          <w:rFonts w:asciiTheme="minorHAnsi" w:eastAsiaTheme="minorEastAsia" w:hAnsiTheme="minorHAnsi" w:cstheme="minorBidi"/>
          <w:sz w:val="22"/>
          <w:szCs w:val="22"/>
        </w:rPr>
      </w:pPr>
      <w:hyperlink w:anchor="_Toc532463880" w:history="1">
        <w:r w:rsidR="00176E0B" w:rsidRPr="00C127B8">
          <w:rPr>
            <w:rStyle w:val="Hyperlink"/>
          </w:rPr>
          <w:t>1.1</w:t>
        </w:r>
        <w:r w:rsidR="00176E0B">
          <w:rPr>
            <w:rFonts w:asciiTheme="minorHAnsi" w:eastAsiaTheme="minorEastAsia" w:hAnsiTheme="minorHAnsi" w:cstheme="minorBidi"/>
            <w:sz w:val="22"/>
            <w:szCs w:val="22"/>
          </w:rPr>
          <w:tab/>
        </w:r>
        <w:r w:rsidR="00176E0B" w:rsidRPr="00C127B8">
          <w:rPr>
            <w:rStyle w:val="Hyperlink"/>
          </w:rPr>
          <w:t>Purpose of this Document</w:t>
        </w:r>
        <w:r w:rsidR="00176E0B">
          <w:rPr>
            <w:webHidden/>
          </w:rPr>
          <w:tab/>
        </w:r>
        <w:r w:rsidR="00176E0B">
          <w:rPr>
            <w:webHidden/>
          </w:rPr>
          <w:fldChar w:fldCharType="begin"/>
        </w:r>
        <w:r w:rsidR="00176E0B">
          <w:rPr>
            <w:webHidden/>
          </w:rPr>
          <w:instrText xml:space="preserve"> PAGEREF _Toc532463880 \h </w:instrText>
        </w:r>
        <w:r w:rsidR="00176E0B">
          <w:rPr>
            <w:webHidden/>
          </w:rPr>
        </w:r>
        <w:r w:rsidR="00176E0B">
          <w:rPr>
            <w:webHidden/>
          </w:rPr>
          <w:fldChar w:fldCharType="separate"/>
        </w:r>
        <w:r w:rsidR="005B4E9E">
          <w:rPr>
            <w:webHidden/>
          </w:rPr>
          <w:t>5</w:t>
        </w:r>
        <w:r w:rsidR="00176E0B">
          <w:rPr>
            <w:webHidden/>
          </w:rPr>
          <w:fldChar w:fldCharType="end"/>
        </w:r>
      </w:hyperlink>
    </w:p>
    <w:p w14:paraId="5DB15237" w14:textId="7CADF215" w:rsidR="00176E0B" w:rsidRDefault="00741C88">
      <w:pPr>
        <w:pStyle w:val="TOC1"/>
        <w:tabs>
          <w:tab w:val="left" w:pos="576"/>
          <w:tab w:val="right" w:leader="dot" w:pos="10337"/>
        </w:tabs>
        <w:rPr>
          <w:rFonts w:asciiTheme="minorHAnsi" w:eastAsiaTheme="minorEastAsia" w:hAnsiTheme="minorHAnsi" w:cstheme="minorBidi"/>
          <w:b w:val="0"/>
          <w:noProof/>
          <w:sz w:val="22"/>
          <w:szCs w:val="22"/>
        </w:rPr>
      </w:pPr>
      <w:hyperlink w:anchor="_Toc532463881" w:history="1">
        <w:r w:rsidR="00176E0B" w:rsidRPr="00C127B8">
          <w:rPr>
            <w:rStyle w:val="Hyperlink"/>
            <w:noProof/>
            <w:snapToGrid w:val="0"/>
            <w:w w:val="0"/>
          </w:rPr>
          <w:t>2.</w:t>
        </w:r>
        <w:r w:rsidR="00176E0B">
          <w:rPr>
            <w:rFonts w:asciiTheme="minorHAnsi" w:eastAsiaTheme="minorEastAsia" w:hAnsiTheme="minorHAnsi" w:cstheme="minorBidi"/>
            <w:b w:val="0"/>
            <w:noProof/>
            <w:sz w:val="22"/>
            <w:szCs w:val="22"/>
          </w:rPr>
          <w:tab/>
        </w:r>
        <w:r w:rsidR="00176E0B" w:rsidRPr="00C127B8">
          <w:rPr>
            <w:rStyle w:val="Hyperlink"/>
            <w:noProof/>
          </w:rPr>
          <w:t>Messaging Tab Changes</w:t>
        </w:r>
        <w:r w:rsidR="00176E0B">
          <w:rPr>
            <w:noProof/>
            <w:webHidden/>
          </w:rPr>
          <w:tab/>
        </w:r>
        <w:r w:rsidR="00176E0B">
          <w:rPr>
            <w:noProof/>
            <w:webHidden/>
          </w:rPr>
          <w:fldChar w:fldCharType="begin"/>
        </w:r>
        <w:r w:rsidR="00176E0B">
          <w:rPr>
            <w:noProof/>
            <w:webHidden/>
          </w:rPr>
          <w:instrText xml:space="preserve"> PAGEREF _Toc532463881 \h </w:instrText>
        </w:r>
        <w:r w:rsidR="00176E0B">
          <w:rPr>
            <w:noProof/>
            <w:webHidden/>
          </w:rPr>
        </w:r>
        <w:r w:rsidR="00176E0B">
          <w:rPr>
            <w:noProof/>
            <w:webHidden/>
          </w:rPr>
          <w:fldChar w:fldCharType="separate"/>
        </w:r>
        <w:r w:rsidR="005B4E9E">
          <w:rPr>
            <w:noProof/>
            <w:webHidden/>
          </w:rPr>
          <w:t>5</w:t>
        </w:r>
        <w:r w:rsidR="00176E0B">
          <w:rPr>
            <w:noProof/>
            <w:webHidden/>
          </w:rPr>
          <w:fldChar w:fldCharType="end"/>
        </w:r>
      </w:hyperlink>
    </w:p>
    <w:p w14:paraId="76ABF380" w14:textId="42294112" w:rsidR="00176E0B" w:rsidRDefault="00741C88">
      <w:pPr>
        <w:pStyle w:val="TOC2"/>
        <w:tabs>
          <w:tab w:val="left" w:pos="1152"/>
          <w:tab w:val="right" w:leader="dot" w:pos="10337"/>
        </w:tabs>
        <w:rPr>
          <w:rFonts w:asciiTheme="minorHAnsi" w:eastAsiaTheme="minorEastAsia" w:hAnsiTheme="minorHAnsi" w:cstheme="minorBidi"/>
          <w:sz w:val="22"/>
          <w:szCs w:val="22"/>
        </w:rPr>
      </w:pPr>
      <w:hyperlink w:anchor="_Toc532463882" w:history="1">
        <w:r w:rsidR="00176E0B" w:rsidRPr="00C127B8">
          <w:rPr>
            <w:rStyle w:val="Hyperlink"/>
          </w:rPr>
          <w:t>2.1</w:t>
        </w:r>
        <w:r w:rsidR="00176E0B">
          <w:rPr>
            <w:rFonts w:asciiTheme="minorHAnsi" w:eastAsiaTheme="minorEastAsia" w:hAnsiTheme="minorHAnsi" w:cstheme="minorBidi"/>
            <w:sz w:val="22"/>
            <w:szCs w:val="22"/>
          </w:rPr>
          <w:tab/>
        </w:r>
        <w:r w:rsidR="00176E0B" w:rsidRPr="00C127B8">
          <w:rPr>
            <w:rStyle w:val="Hyperlink"/>
          </w:rPr>
          <w:t>New Messaging Tab</w:t>
        </w:r>
        <w:r w:rsidR="00176E0B">
          <w:rPr>
            <w:webHidden/>
          </w:rPr>
          <w:tab/>
        </w:r>
        <w:r w:rsidR="00176E0B">
          <w:rPr>
            <w:webHidden/>
          </w:rPr>
          <w:fldChar w:fldCharType="begin"/>
        </w:r>
        <w:r w:rsidR="00176E0B">
          <w:rPr>
            <w:webHidden/>
          </w:rPr>
          <w:instrText xml:space="preserve"> PAGEREF _Toc532463882 \h </w:instrText>
        </w:r>
        <w:r w:rsidR="00176E0B">
          <w:rPr>
            <w:webHidden/>
          </w:rPr>
        </w:r>
        <w:r w:rsidR="00176E0B">
          <w:rPr>
            <w:webHidden/>
          </w:rPr>
          <w:fldChar w:fldCharType="separate"/>
        </w:r>
        <w:r w:rsidR="005B4E9E">
          <w:rPr>
            <w:webHidden/>
          </w:rPr>
          <w:t>5</w:t>
        </w:r>
        <w:r w:rsidR="00176E0B">
          <w:rPr>
            <w:webHidden/>
          </w:rPr>
          <w:fldChar w:fldCharType="end"/>
        </w:r>
      </w:hyperlink>
    </w:p>
    <w:p w14:paraId="3DA96871" w14:textId="6B6D2966" w:rsidR="00176E0B" w:rsidRDefault="00741C88">
      <w:pPr>
        <w:pStyle w:val="TOC3"/>
        <w:tabs>
          <w:tab w:val="left" w:pos="1920"/>
          <w:tab w:val="right" w:leader="dot" w:pos="10337"/>
        </w:tabs>
        <w:rPr>
          <w:rFonts w:asciiTheme="minorHAnsi" w:eastAsiaTheme="minorEastAsia" w:hAnsiTheme="minorHAnsi" w:cstheme="minorBidi"/>
          <w:noProof/>
          <w:sz w:val="22"/>
          <w:szCs w:val="22"/>
        </w:rPr>
      </w:pPr>
      <w:hyperlink w:anchor="_Toc532463883" w:history="1">
        <w:r w:rsidR="00176E0B" w:rsidRPr="00C127B8">
          <w:rPr>
            <w:rStyle w:val="Hyperlink"/>
            <w:noProof/>
          </w:rPr>
          <w:t>2.1.1</w:t>
        </w:r>
        <w:r w:rsidR="00176E0B">
          <w:rPr>
            <w:rFonts w:asciiTheme="minorHAnsi" w:eastAsiaTheme="minorEastAsia" w:hAnsiTheme="minorHAnsi" w:cstheme="minorBidi"/>
            <w:noProof/>
            <w:sz w:val="22"/>
            <w:szCs w:val="22"/>
          </w:rPr>
          <w:tab/>
        </w:r>
        <w:r w:rsidR="00176E0B" w:rsidRPr="00C127B8">
          <w:rPr>
            <w:rStyle w:val="Hyperlink"/>
            <w:noProof/>
          </w:rPr>
          <w:t>Compose link</w:t>
        </w:r>
        <w:r w:rsidR="00176E0B">
          <w:rPr>
            <w:noProof/>
            <w:webHidden/>
          </w:rPr>
          <w:tab/>
        </w:r>
        <w:r w:rsidR="00176E0B">
          <w:rPr>
            <w:noProof/>
            <w:webHidden/>
          </w:rPr>
          <w:fldChar w:fldCharType="begin"/>
        </w:r>
        <w:r w:rsidR="00176E0B">
          <w:rPr>
            <w:noProof/>
            <w:webHidden/>
          </w:rPr>
          <w:instrText xml:space="preserve"> PAGEREF _Toc532463883 \h </w:instrText>
        </w:r>
        <w:r w:rsidR="00176E0B">
          <w:rPr>
            <w:noProof/>
            <w:webHidden/>
          </w:rPr>
        </w:r>
        <w:r w:rsidR="00176E0B">
          <w:rPr>
            <w:noProof/>
            <w:webHidden/>
          </w:rPr>
          <w:fldChar w:fldCharType="separate"/>
        </w:r>
        <w:r w:rsidR="005B4E9E">
          <w:rPr>
            <w:noProof/>
            <w:webHidden/>
          </w:rPr>
          <w:t>5</w:t>
        </w:r>
        <w:r w:rsidR="00176E0B">
          <w:rPr>
            <w:noProof/>
            <w:webHidden/>
          </w:rPr>
          <w:fldChar w:fldCharType="end"/>
        </w:r>
      </w:hyperlink>
    </w:p>
    <w:p w14:paraId="2718831B" w14:textId="1D819787" w:rsidR="00176E0B" w:rsidRDefault="00741C88">
      <w:pPr>
        <w:pStyle w:val="TOC3"/>
        <w:tabs>
          <w:tab w:val="left" w:pos="1920"/>
          <w:tab w:val="right" w:leader="dot" w:pos="10337"/>
        </w:tabs>
        <w:rPr>
          <w:rFonts w:asciiTheme="minorHAnsi" w:eastAsiaTheme="minorEastAsia" w:hAnsiTheme="minorHAnsi" w:cstheme="minorBidi"/>
          <w:noProof/>
          <w:sz w:val="22"/>
          <w:szCs w:val="22"/>
        </w:rPr>
      </w:pPr>
      <w:hyperlink w:anchor="_Toc532463884" w:history="1">
        <w:r w:rsidR="00176E0B" w:rsidRPr="00C127B8">
          <w:rPr>
            <w:rStyle w:val="Hyperlink"/>
            <w:noProof/>
          </w:rPr>
          <w:t>2.1.2</w:t>
        </w:r>
        <w:r w:rsidR="00176E0B">
          <w:rPr>
            <w:rFonts w:asciiTheme="minorHAnsi" w:eastAsiaTheme="minorEastAsia" w:hAnsiTheme="minorHAnsi" w:cstheme="minorBidi"/>
            <w:noProof/>
            <w:sz w:val="22"/>
            <w:szCs w:val="22"/>
          </w:rPr>
          <w:tab/>
        </w:r>
        <w:r w:rsidR="00176E0B" w:rsidRPr="00C127B8">
          <w:rPr>
            <w:rStyle w:val="Hyperlink"/>
            <w:noProof/>
          </w:rPr>
          <w:t>Groups link</w:t>
        </w:r>
        <w:r w:rsidR="00176E0B">
          <w:rPr>
            <w:noProof/>
            <w:webHidden/>
          </w:rPr>
          <w:tab/>
        </w:r>
        <w:r w:rsidR="00176E0B">
          <w:rPr>
            <w:noProof/>
            <w:webHidden/>
          </w:rPr>
          <w:fldChar w:fldCharType="begin"/>
        </w:r>
        <w:r w:rsidR="00176E0B">
          <w:rPr>
            <w:noProof/>
            <w:webHidden/>
          </w:rPr>
          <w:instrText xml:space="preserve"> PAGEREF _Toc532463884 \h </w:instrText>
        </w:r>
        <w:r w:rsidR="00176E0B">
          <w:rPr>
            <w:noProof/>
            <w:webHidden/>
          </w:rPr>
        </w:r>
        <w:r w:rsidR="00176E0B">
          <w:rPr>
            <w:noProof/>
            <w:webHidden/>
          </w:rPr>
          <w:fldChar w:fldCharType="separate"/>
        </w:r>
        <w:r w:rsidR="005B4E9E">
          <w:rPr>
            <w:noProof/>
            <w:webHidden/>
          </w:rPr>
          <w:t>8</w:t>
        </w:r>
        <w:r w:rsidR="00176E0B">
          <w:rPr>
            <w:noProof/>
            <w:webHidden/>
          </w:rPr>
          <w:fldChar w:fldCharType="end"/>
        </w:r>
      </w:hyperlink>
    </w:p>
    <w:p w14:paraId="726A644B" w14:textId="78C2D464" w:rsidR="00176E0B" w:rsidRDefault="00741C88">
      <w:pPr>
        <w:pStyle w:val="TOC3"/>
        <w:tabs>
          <w:tab w:val="left" w:pos="1920"/>
          <w:tab w:val="right" w:leader="dot" w:pos="10337"/>
        </w:tabs>
        <w:rPr>
          <w:rFonts w:asciiTheme="minorHAnsi" w:eastAsiaTheme="minorEastAsia" w:hAnsiTheme="minorHAnsi" w:cstheme="minorBidi"/>
          <w:noProof/>
          <w:sz w:val="22"/>
          <w:szCs w:val="22"/>
        </w:rPr>
      </w:pPr>
      <w:hyperlink w:anchor="_Toc532463885" w:history="1">
        <w:r w:rsidR="00176E0B" w:rsidRPr="00C127B8">
          <w:rPr>
            <w:rStyle w:val="Hyperlink"/>
            <w:noProof/>
          </w:rPr>
          <w:t>2.1.3</w:t>
        </w:r>
        <w:r w:rsidR="00176E0B">
          <w:rPr>
            <w:rFonts w:asciiTheme="minorHAnsi" w:eastAsiaTheme="minorEastAsia" w:hAnsiTheme="minorHAnsi" w:cstheme="minorBidi"/>
            <w:noProof/>
            <w:sz w:val="22"/>
            <w:szCs w:val="22"/>
          </w:rPr>
          <w:tab/>
        </w:r>
        <w:r w:rsidR="00176E0B" w:rsidRPr="00C127B8">
          <w:rPr>
            <w:rStyle w:val="Hyperlink"/>
            <w:noProof/>
          </w:rPr>
          <w:t>Message Status link</w:t>
        </w:r>
        <w:r w:rsidR="00176E0B">
          <w:rPr>
            <w:noProof/>
            <w:webHidden/>
          </w:rPr>
          <w:tab/>
        </w:r>
        <w:r w:rsidR="00176E0B">
          <w:rPr>
            <w:noProof/>
            <w:webHidden/>
          </w:rPr>
          <w:fldChar w:fldCharType="begin"/>
        </w:r>
        <w:r w:rsidR="00176E0B">
          <w:rPr>
            <w:noProof/>
            <w:webHidden/>
          </w:rPr>
          <w:instrText xml:space="preserve"> PAGEREF _Toc532463885 \h </w:instrText>
        </w:r>
        <w:r w:rsidR="00176E0B">
          <w:rPr>
            <w:noProof/>
            <w:webHidden/>
          </w:rPr>
        </w:r>
        <w:r w:rsidR="00176E0B">
          <w:rPr>
            <w:noProof/>
            <w:webHidden/>
          </w:rPr>
          <w:fldChar w:fldCharType="separate"/>
        </w:r>
        <w:r w:rsidR="005B4E9E">
          <w:rPr>
            <w:noProof/>
            <w:webHidden/>
          </w:rPr>
          <w:t>11</w:t>
        </w:r>
        <w:r w:rsidR="00176E0B">
          <w:rPr>
            <w:noProof/>
            <w:webHidden/>
          </w:rPr>
          <w:fldChar w:fldCharType="end"/>
        </w:r>
      </w:hyperlink>
    </w:p>
    <w:p w14:paraId="76968801" w14:textId="58C753CF" w:rsidR="00176E0B" w:rsidRDefault="00741C88">
      <w:pPr>
        <w:pStyle w:val="TOC1"/>
        <w:tabs>
          <w:tab w:val="left" w:pos="576"/>
          <w:tab w:val="right" w:leader="dot" w:pos="10337"/>
        </w:tabs>
        <w:rPr>
          <w:rFonts w:asciiTheme="minorHAnsi" w:eastAsiaTheme="minorEastAsia" w:hAnsiTheme="minorHAnsi" w:cstheme="minorBidi"/>
          <w:b w:val="0"/>
          <w:noProof/>
          <w:sz w:val="22"/>
          <w:szCs w:val="22"/>
        </w:rPr>
      </w:pPr>
      <w:hyperlink w:anchor="_Toc532463886" w:history="1">
        <w:r w:rsidR="00176E0B" w:rsidRPr="00C127B8">
          <w:rPr>
            <w:rStyle w:val="Hyperlink"/>
            <w:noProof/>
            <w:snapToGrid w:val="0"/>
            <w:w w:val="0"/>
          </w:rPr>
          <w:t>3.</w:t>
        </w:r>
        <w:r w:rsidR="00176E0B">
          <w:rPr>
            <w:rFonts w:asciiTheme="minorHAnsi" w:eastAsiaTheme="minorEastAsia" w:hAnsiTheme="minorHAnsi" w:cstheme="minorBidi"/>
            <w:b w:val="0"/>
            <w:noProof/>
            <w:sz w:val="22"/>
            <w:szCs w:val="22"/>
          </w:rPr>
          <w:tab/>
        </w:r>
        <w:r w:rsidR="00176E0B" w:rsidRPr="00C127B8">
          <w:rPr>
            <w:rStyle w:val="Hyperlink"/>
            <w:noProof/>
          </w:rPr>
          <w:t>Schema Changes</w:t>
        </w:r>
        <w:r w:rsidR="00176E0B">
          <w:rPr>
            <w:noProof/>
            <w:webHidden/>
          </w:rPr>
          <w:tab/>
        </w:r>
        <w:r w:rsidR="00176E0B">
          <w:rPr>
            <w:noProof/>
            <w:webHidden/>
          </w:rPr>
          <w:fldChar w:fldCharType="begin"/>
        </w:r>
        <w:r w:rsidR="00176E0B">
          <w:rPr>
            <w:noProof/>
            <w:webHidden/>
          </w:rPr>
          <w:instrText xml:space="preserve"> PAGEREF _Toc532463886 \h </w:instrText>
        </w:r>
        <w:r w:rsidR="00176E0B">
          <w:rPr>
            <w:noProof/>
            <w:webHidden/>
          </w:rPr>
        </w:r>
        <w:r w:rsidR="00176E0B">
          <w:rPr>
            <w:noProof/>
            <w:webHidden/>
          </w:rPr>
          <w:fldChar w:fldCharType="separate"/>
        </w:r>
        <w:r w:rsidR="005B4E9E">
          <w:rPr>
            <w:noProof/>
            <w:webHidden/>
          </w:rPr>
          <w:t>12</w:t>
        </w:r>
        <w:r w:rsidR="00176E0B">
          <w:rPr>
            <w:noProof/>
            <w:webHidden/>
          </w:rPr>
          <w:fldChar w:fldCharType="end"/>
        </w:r>
      </w:hyperlink>
    </w:p>
    <w:p w14:paraId="07EC8AD3" w14:textId="5B5A41C2" w:rsidR="00176E0B" w:rsidRDefault="00741C88">
      <w:pPr>
        <w:pStyle w:val="TOC1"/>
        <w:tabs>
          <w:tab w:val="left" w:pos="576"/>
          <w:tab w:val="right" w:leader="dot" w:pos="10337"/>
        </w:tabs>
        <w:rPr>
          <w:rStyle w:val="Hyperlink"/>
          <w:noProof/>
        </w:rPr>
      </w:pPr>
      <w:hyperlink w:anchor="_Toc532463887" w:history="1">
        <w:r w:rsidR="00176E0B" w:rsidRPr="00C127B8">
          <w:rPr>
            <w:rStyle w:val="Hyperlink"/>
            <w:noProof/>
            <w:snapToGrid w:val="0"/>
            <w:w w:val="0"/>
          </w:rPr>
          <w:t>4.</w:t>
        </w:r>
        <w:r w:rsidR="00176E0B">
          <w:rPr>
            <w:rFonts w:asciiTheme="minorHAnsi" w:eastAsiaTheme="minorEastAsia" w:hAnsiTheme="minorHAnsi" w:cstheme="minorBidi"/>
            <w:b w:val="0"/>
            <w:noProof/>
            <w:sz w:val="22"/>
            <w:szCs w:val="22"/>
          </w:rPr>
          <w:tab/>
        </w:r>
        <w:r w:rsidR="00176E0B" w:rsidRPr="00C127B8">
          <w:rPr>
            <w:rStyle w:val="Hyperlink"/>
            <w:noProof/>
          </w:rPr>
          <w:t>Queries and Clarification</w:t>
        </w:r>
        <w:r w:rsidR="00176E0B">
          <w:rPr>
            <w:noProof/>
            <w:webHidden/>
          </w:rPr>
          <w:tab/>
        </w:r>
        <w:r w:rsidR="00176E0B">
          <w:rPr>
            <w:noProof/>
            <w:webHidden/>
          </w:rPr>
          <w:fldChar w:fldCharType="begin"/>
        </w:r>
        <w:r w:rsidR="00176E0B">
          <w:rPr>
            <w:noProof/>
            <w:webHidden/>
          </w:rPr>
          <w:instrText xml:space="preserve"> PAGEREF _Toc532463887 \h </w:instrText>
        </w:r>
        <w:r w:rsidR="00176E0B">
          <w:rPr>
            <w:noProof/>
            <w:webHidden/>
          </w:rPr>
        </w:r>
        <w:r w:rsidR="00176E0B">
          <w:rPr>
            <w:noProof/>
            <w:webHidden/>
          </w:rPr>
          <w:fldChar w:fldCharType="separate"/>
        </w:r>
        <w:r w:rsidR="005B4E9E">
          <w:rPr>
            <w:noProof/>
            <w:webHidden/>
          </w:rPr>
          <w:t>14</w:t>
        </w:r>
        <w:r w:rsidR="00176E0B">
          <w:rPr>
            <w:noProof/>
            <w:webHidden/>
          </w:rPr>
          <w:fldChar w:fldCharType="end"/>
        </w:r>
      </w:hyperlink>
    </w:p>
    <w:p w14:paraId="74AB8E8E" w14:textId="77777777" w:rsidR="00176E0B" w:rsidRDefault="00176E0B">
      <w:pPr>
        <w:rPr>
          <w:rStyle w:val="Hyperlink"/>
          <w:rFonts w:ascii="Arial Bold" w:hAnsi="Arial Bold"/>
          <w:b/>
          <w:noProof/>
          <w:sz w:val="20"/>
        </w:rPr>
      </w:pPr>
      <w:r>
        <w:rPr>
          <w:rStyle w:val="Hyperlink"/>
          <w:noProof/>
        </w:rPr>
        <w:br w:type="page"/>
      </w:r>
    </w:p>
    <w:p w14:paraId="2E604AA8" w14:textId="6259C6B2" w:rsidR="00527862" w:rsidRPr="00FF0FE1" w:rsidRDefault="00527862" w:rsidP="002D3FFD">
      <w:pPr>
        <w:pStyle w:val="Heading1"/>
        <w:numPr>
          <w:ilvl w:val="0"/>
          <w:numId w:val="9"/>
        </w:numPr>
        <w:spacing w:line="276" w:lineRule="auto"/>
        <w:jc w:val="center"/>
      </w:pPr>
      <w:r w:rsidRPr="00F6291A">
        <w:rPr>
          <w:rFonts w:ascii="Arial" w:hAnsi="Arial" w:cs="Arial"/>
          <w:caps/>
        </w:rPr>
        <w:lastRenderedPageBreak/>
        <w:fldChar w:fldCharType="end"/>
      </w:r>
      <w:r w:rsidRPr="003E7BAE">
        <w:t xml:space="preserve"> </w:t>
      </w:r>
      <w:bookmarkStart w:id="14" w:name="_Toc532463879"/>
      <w:r w:rsidRPr="00FF0FE1">
        <w:t>Overview</w:t>
      </w:r>
      <w:bookmarkEnd w:id="14"/>
      <w:r w:rsidRPr="00FF0FE1">
        <w:tab/>
      </w:r>
    </w:p>
    <w:p w14:paraId="3F1CE6EC" w14:textId="77777777" w:rsidR="00527862" w:rsidRPr="00FF0FE1" w:rsidRDefault="00527862" w:rsidP="002D3FFD">
      <w:pPr>
        <w:pStyle w:val="Heading2"/>
        <w:numPr>
          <w:ilvl w:val="1"/>
          <w:numId w:val="9"/>
        </w:numPr>
        <w:spacing w:line="276" w:lineRule="auto"/>
        <w:rPr>
          <w:rFonts w:ascii="Arial" w:hAnsi="Arial"/>
        </w:rPr>
      </w:pPr>
      <w:bookmarkStart w:id="15" w:name="_Toc532463880"/>
      <w:r w:rsidRPr="00FF0FE1">
        <w:rPr>
          <w:rFonts w:ascii="Arial" w:hAnsi="Arial"/>
        </w:rPr>
        <w:t>Purpose of this Document</w:t>
      </w:r>
      <w:bookmarkEnd w:id="15"/>
    </w:p>
    <w:p w14:paraId="52D3C80C" w14:textId="63D1AE05" w:rsidR="00527862" w:rsidRDefault="000B2690" w:rsidP="002D3FFD">
      <w:pPr>
        <w:spacing w:line="276" w:lineRule="auto"/>
        <w:jc w:val="both"/>
      </w:pPr>
      <w:r>
        <w:t xml:space="preserve">The purpose of </w:t>
      </w:r>
      <w:r w:rsidR="00F87465">
        <w:t>this document is to explain the implementation of the new messaging tab in the Partner portal.</w:t>
      </w:r>
    </w:p>
    <w:p w14:paraId="7E0DE6CE" w14:textId="57614385" w:rsidR="007921D5" w:rsidRDefault="007921D5" w:rsidP="002D3FFD">
      <w:pPr>
        <w:spacing w:line="276" w:lineRule="auto"/>
        <w:jc w:val="both"/>
      </w:pPr>
      <w:r>
        <w:t>The document also includes the implementation approach and schema changes.</w:t>
      </w:r>
    </w:p>
    <w:p w14:paraId="21AE45CF" w14:textId="77777777" w:rsidR="00527862" w:rsidRDefault="00527862" w:rsidP="002D3FFD">
      <w:pPr>
        <w:spacing w:line="276" w:lineRule="auto"/>
        <w:jc w:val="both"/>
      </w:pPr>
    </w:p>
    <w:p w14:paraId="35B8DAAF" w14:textId="1E9C481B" w:rsidR="00527862" w:rsidRPr="00FF0FE1" w:rsidRDefault="002E2DF5" w:rsidP="002D3FFD">
      <w:pPr>
        <w:pStyle w:val="Heading1"/>
        <w:numPr>
          <w:ilvl w:val="0"/>
          <w:numId w:val="9"/>
        </w:numPr>
        <w:spacing w:line="276" w:lineRule="auto"/>
        <w:jc w:val="center"/>
      </w:pPr>
      <w:bookmarkStart w:id="16" w:name="_Toc532463881"/>
      <w:r>
        <w:t xml:space="preserve">Messaging Tab </w:t>
      </w:r>
      <w:r w:rsidR="00A06A57">
        <w:t>Changes</w:t>
      </w:r>
      <w:bookmarkEnd w:id="16"/>
    </w:p>
    <w:p w14:paraId="3AC78801" w14:textId="02A71DCA" w:rsidR="000E2A47" w:rsidRDefault="00050E3E" w:rsidP="002D3FFD">
      <w:pPr>
        <w:pStyle w:val="Heading2"/>
        <w:numPr>
          <w:ilvl w:val="1"/>
          <w:numId w:val="9"/>
        </w:numPr>
        <w:spacing w:line="276" w:lineRule="auto"/>
        <w:rPr>
          <w:rFonts w:ascii="Arial" w:hAnsi="Arial"/>
        </w:rPr>
      </w:pPr>
      <w:bookmarkStart w:id="17" w:name="_Toc532463882"/>
      <w:r>
        <w:rPr>
          <w:rFonts w:ascii="Arial" w:hAnsi="Arial"/>
        </w:rPr>
        <w:t>New</w:t>
      </w:r>
      <w:r w:rsidR="00033846">
        <w:rPr>
          <w:rFonts w:ascii="Arial" w:hAnsi="Arial"/>
        </w:rPr>
        <w:t xml:space="preserve"> Messaging</w:t>
      </w:r>
      <w:r>
        <w:rPr>
          <w:rFonts w:ascii="Arial" w:hAnsi="Arial"/>
        </w:rPr>
        <w:t xml:space="preserve"> Tab</w:t>
      </w:r>
      <w:bookmarkEnd w:id="17"/>
    </w:p>
    <w:p w14:paraId="682C14ED" w14:textId="5A2D059F" w:rsidR="00050E3E" w:rsidRDefault="00050E3E" w:rsidP="00050E3E">
      <w:r>
        <w:t>New Tab named “Messaging” is created in Partner Portal Tabs.</w:t>
      </w:r>
    </w:p>
    <w:p w14:paraId="0C3D7D2E" w14:textId="5E10F3B7" w:rsidR="00050E3E" w:rsidRDefault="00050E3E" w:rsidP="00050E3E"/>
    <w:p w14:paraId="4B628CA5" w14:textId="24A2D205" w:rsidR="00050E3E" w:rsidRDefault="00050E3E" w:rsidP="00050E3E">
      <w:r>
        <w:t>Position of Tab: “Messaging” tab is created to the right of “Promotions” tab.</w:t>
      </w:r>
    </w:p>
    <w:p w14:paraId="155FCFCD" w14:textId="2E6CF440" w:rsidR="00033846" w:rsidRDefault="00033846" w:rsidP="00050E3E"/>
    <w:p w14:paraId="24E30668" w14:textId="77DE0185" w:rsidR="00033846" w:rsidRDefault="00033846" w:rsidP="00050E3E">
      <w:r>
        <w:t>Clicking on Messaging Tab opens page with three links on left side.</w:t>
      </w:r>
    </w:p>
    <w:p w14:paraId="3856F7D2" w14:textId="3B74C415" w:rsidR="00033846" w:rsidRDefault="00033846" w:rsidP="00050E3E"/>
    <w:p w14:paraId="0993393E" w14:textId="69FF4809" w:rsidR="00033846" w:rsidRPr="005630E7" w:rsidRDefault="00033846" w:rsidP="00C82F06">
      <w:pPr>
        <w:pStyle w:val="ListParagraph"/>
        <w:numPr>
          <w:ilvl w:val="0"/>
          <w:numId w:val="11"/>
        </w:numPr>
        <w:rPr>
          <w:rFonts w:ascii="Times New Roman" w:hAnsi="Times New Roman"/>
          <w:sz w:val="24"/>
          <w:szCs w:val="24"/>
        </w:rPr>
      </w:pPr>
      <w:r w:rsidRPr="005630E7">
        <w:rPr>
          <w:rFonts w:ascii="Times New Roman" w:hAnsi="Times New Roman"/>
          <w:sz w:val="24"/>
          <w:szCs w:val="24"/>
        </w:rPr>
        <w:t>Compose</w:t>
      </w:r>
      <w:r w:rsidR="005630E7">
        <w:rPr>
          <w:rFonts w:ascii="Times New Roman" w:hAnsi="Times New Roman"/>
          <w:sz w:val="24"/>
          <w:szCs w:val="24"/>
        </w:rPr>
        <w:t xml:space="preserve"> – To compose new mails to send or save them to send later.</w:t>
      </w:r>
    </w:p>
    <w:p w14:paraId="796641AA" w14:textId="245099BA" w:rsidR="00033846" w:rsidRPr="005630E7" w:rsidRDefault="00033846" w:rsidP="00C82F06">
      <w:pPr>
        <w:pStyle w:val="ListParagraph"/>
        <w:numPr>
          <w:ilvl w:val="0"/>
          <w:numId w:val="11"/>
        </w:numPr>
        <w:rPr>
          <w:rFonts w:ascii="Times New Roman" w:hAnsi="Times New Roman"/>
          <w:sz w:val="24"/>
          <w:szCs w:val="24"/>
        </w:rPr>
      </w:pPr>
      <w:r w:rsidRPr="005630E7">
        <w:rPr>
          <w:rFonts w:ascii="Times New Roman" w:hAnsi="Times New Roman"/>
          <w:sz w:val="24"/>
          <w:szCs w:val="24"/>
        </w:rPr>
        <w:t>Groups</w:t>
      </w:r>
      <w:r w:rsidR="005630E7">
        <w:rPr>
          <w:rFonts w:ascii="Times New Roman" w:hAnsi="Times New Roman"/>
          <w:sz w:val="24"/>
          <w:szCs w:val="24"/>
        </w:rPr>
        <w:t xml:space="preserve"> – To create and maintain email message groups.</w:t>
      </w:r>
    </w:p>
    <w:p w14:paraId="206C56F8" w14:textId="12F3407D" w:rsidR="00033846" w:rsidRPr="005630E7" w:rsidRDefault="00033846" w:rsidP="00C82F06">
      <w:pPr>
        <w:pStyle w:val="ListParagraph"/>
        <w:numPr>
          <w:ilvl w:val="0"/>
          <w:numId w:val="11"/>
        </w:numPr>
        <w:rPr>
          <w:rFonts w:ascii="Times New Roman" w:hAnsi="Times New Roman"/>
          <w:sz w:val="24"/>
          <w:szCs w:val="24"/>
        </w:rPr>
      </w:pPr>
      <w:r w:rsidRPr="005630E7">
        <w:rPr>
          <w:rFonts w:ascii="Times New Roman" w:hAnsi="Times New Roman"/>
          <w:sz w:val="24"/>
          <w:szCs w:val="24"/>
        </w:rPr>
        <w:t>Message</w:t>
      </w:r>
      <w:r w:rsidR="00686C1D">
        <w:rPr>
          <w:rFonts w:ascii="Times New Roman" w:hAnsi="Times New Roman"/>
          <w:sz w:val="24"/>
          <w:szCs w:val="24"/>
        </w:rPr>
        <w:t xml:space="preserve"> Status</w:t>
      </w:r>
      <w:r w:rsidR="005630E7">
        <w:rPr>
          <w:rFonts w:ascii="Times New Roman" w:hAnsi="Times New Roman"/>
          <w:sz w:val="24"/>
          <w:szCs w:val="24"/>
        </w:rPr>
        <w:t xml:space="preserve"> – All sent emails and draft emails will be displayed here.</w:t>
      </w:r>
    </w:p>
    <w:p w14:paraId="7249D665" w14:textId="51E9F185" w:rsidR="00EA3331" w:rsidRDefault="00EA3331" w:rsidP="002D3FFD">
      <w:pPr>
        <w:spacing w:line="276" w:lineRule="auto"/>
        <w:jc w:val="both"/>
      </w:pPr>
    </w:p>
    <w:p w14:paraId="275F6F0B" w14:textId="37E1A252" w:rsidR="005630E7" w:rsidRDefault="005630E7" w:rsidP="005630E7">
      <w:pPr>
        <w:pStyle w:val="Heading3"/>
        <w:numPr>
          <w:ilvl w:val="2"/>
          <w:numId w:val="9"/>
        </w:numPr>
        <w:spacing w:line="276" w:lineRule="auto"/>
      </w:pPr>
      <w:bookmarkStart w:id="18" w:name="_Toc532463883"/>
      <w:r>
        <w:t>Compose link</w:t>
      </w:r>
      <w:bookmarkEnd w:id="18"/>
    </w:p>
    <w:p w14:paraId="7229101D" w14:textId="01A5CEBB" w:rsidR="005630E7" w:rsidRDefault="001E6AD0" w:rsidP="005630E7">
      <w:pPr>
        <w:spacing w:line="276" w:lineRule="auto"/>
      </w:pPr>
      <w:r>
        <w:t>On clicking the compose link, partner is allowed to create new email and options are available either to save them or to send them.</w:t>
      </w:r>
    </w:p>
    <w:p w14:paraId="511EFA1C" w14:textId="7FA926E6" w:rsidR="00D03FB0" w:rsidRDefault="00D03FB0" w:rsidP="00C82F06">
      <w:pPr>
        <w:pStyle w:val="ListParagraph"/>
        <w:numPr>
          <w:ilvl w:val="0"/>
          <w:numId w:val="12"/>
        </w:numPr>
        <w:spacing w:line="276" w:lineRule="auto"/>
        <w:rPr>
          <w:rFonts w:ascii="Times New Roman" w:hAnsi="Times New Roman"/>
          <w:sz w:val="24"/>
          <w:szCs w:val="24"/>
        </w:rPr>
      </w:pPr>
      <w:r>
        <w:rPr>
          <w:rFonts w:ascii="Times New Roman" w:hAnsi="Times New Roman"/>
          <w:sz w:val="24"/>
          <w:szCs w:val="24"/>
        </w:rPr>
        <w:t>Screen title: List of Emails</w:t>
      </w:r>
      <w:r w:rsidR="00894DA9">
        <w:rPr>
          <w:rFonts w:ascii="Times New Roman" w:hAnsi="Times New Roman"/>
          <w:sz w:val="24"/>
          <w:szCs w:val="24"/>
        </w:rPr>
        <w:t xml:space="preserve">. </w:t>
      </w:r>
    </w:p>
    <w:p w14:paraId="36BB00FA" w14:textId="4C53F8FF" w:rsidR="00D03FB0" w:rsidRDefault="00D03FB0" w:rsidP="00C82F06">
      <w:pPr>
        <w:pStyle w:val="ListParagraph"/>
        <w:numPr>
          <w:ilvl w:val="0"/>
          <w:numId w:val="12"/>
        </w:numPr>
        <w:spacing w:line="276" w:lineRule="auto"/>
        <w:rPr>
          <w:rFonts w:ascii="Times New Roman" w:hAnsi="Times New Roman"/>
          <w:sz w:val="24"/>
          <w:szCs w:val="24"/>
        </w:rPr>
      </w:pPr>
      <w:r>
        <w:rPr>
          <w:rFonts w:ascii="Times New Roman" w:hAnsi="Times New Roman"/>
          <w:sz w:val="24"/>
          <w:szCs w:val="24"/>
        </w:rPr>
        <w:t>Below the screen title, the over view section will be displayed.</w:t>
      </w:r>
      <w:r w:rsidR="00576FF1">
        <w:rPr>
          <w:rFonts w:ascii="Times New Roman" w:hAnsi="Times New Roman"/>
          <w:sz w:val="24"/>
          <w:szCs w:val="24"/>
        </w:rPr>
        <w:t xml:space="preserve"> Overview view content will be displayed as bullet points. </w:t>
      </w:r>
      <w:r w:rsidR="00A619DD" w:rsidRPr="00A619DD">
        <w:rPr>
          <w:rFonts w:ascii="Times New Roman" w:hAnsi="Times New Roman"/>
          <w:sz w:val="24"/>
          <w:szCs w:val="24"/>
        </w:rPr>
        <w:t>In the top right corner of the section close link is displayed. On clicking close link, the overview section will collapse.</w:t>
      </w:r>
    </w:p>
    <w:p w14:paraId="189B583F" w14:textId="42772E1B" w:rsidR="008B7070" w:rsidRPr="00546BE3" w:rsidRDefault="008B7070" w:rsidP="00C82F06">
      <w:pPr>
        <w:pStyle w:val="ListParagraph"/>
        <w:numPr>
          <w:ilvl w:val="1"/>
          <w:numId w:val="12"/>
        </w:numPr>
        <w:spacing w:line="276" w:lineRule="auto"/>
        <w:rPr>
          <w:rFonts w:ascii="Times New Roman" w:hAnsi="Times New Roman"/>
          <w:sz w:val="24"/>
          <w:szCs w:val="24"/>
          <w:highlight w:val="yellow"/>
        </w:rPr>
      </w:pPr>
      <w:r w:rsidRPr="00546BE3">
        <w:rPr>
          <w:rFonts w:ascii="Times New Roman" w:hAnsi="Times New Roman"/>
          <w:sz w:val="24"/>
          <w:szCs w:val="24"/>
          <w:highlight w:val="yellow"/>
        </w:rPr>
        <w:t>Overview content is TBD.</w:t>
      </w:r>
    </w:p>
    <w:p w14:paraId="4E4CEE0B" w14:textId="4661E005" w:rsidR="001E6AD0" w:rsidRDefault="00D03FB0" w:rsidP="00C82F06">
      <w:pPr>
        <w:pStyle w:val="ListParagraph"/>
        <w:numPr>
          <w:ilvl w:val="0"/>
          <w:numId w:val="12"/>
        </w:numPr>
        <w:spacing w:line="276" w:lineRule="auto"/>
        <w:rPr>
          <w:rFonts w:ascii="Times New Roman" w:hAnsi="Times New Roman"/>
          <w:sz w:val="24"/>
          <w:szCs w:val="24"/>
        </w:rPr>
      </w:pPr>
      <w:r>
        <w:rPr>
          <w:rFonts w:ascii="Times New Roman" w:hAnsi="Times New Roman"/>
          <w:sz w:val="24"/>
          <w:szCs w:val="24"/>
        </w:rPr>
        <w:t xml:space="preserve"> </w:t>
      </w:r>
      <w:r w:rsidR="00A516ED">
        <w:rPr>
          <w:rFonts w:ascii="Times New Roman" w:hAnsi="Times New Roman"/>
          <w:sz w:val="24"/>
          <w:szCs w:val="24"/>
        </w:rPr>
        <w:t>Below the overview sections, the buttons Add, Edit and Remove will be displayed horizontally in the written order.</w:t>
      </w:r>
    </w:p>
    <w:p w14:paraId="00708FC1" w14:textId="1088CBA5" w:rsidR="005A497F" w:rsidRDefault="005A497F" w:rsidP="00C82F06">
      <w:pPr>
        <w:pStyle w:val="ListParagraph"/>
        <w:numPr>
          <w:ilvl w:val="0"/>
          <w:numId w:val="12"/>
        </w:numPr>
        <w:spacing w:line="276" w:lineRule="auto"/>
        <w:rPr>
          <w:rFonts w:ascii="Times New Roman" w:hAnsi="Times New Roman"/>
          <w:sz w:val="24"/>
          <w:szCs w:val="24"/>
        </w:rPr>
      </w:pPr>
      <w:r>
        <w:rPr>
          <w:rFonts w:ascii="Times New Roman" w:hAnsi="Times New Roman"/>
          <w:sz w:val="24"/>
          <w:szCs w:val="24"/>
        </w:rPr>
        <w:t>Below the buttons, a table with draft status emails will be displayed. The table contains two columns:</w:t>
      </w:r>
    </w:p>
    <w:p w14:paraId="4990A2F6" w14:textId="0BFE64BC" w:rsidR="005A497F" w:rsidRDefault="005A497F" w:rsidP="00C82F06">
      <w:pPr>
        <w:pStyle w:val="ListParagraph"/>
        <w:numPr>
          <w:ilvl w:val="1"/>
          <w:numId w:val="12"/>
        </w:numPr>
        <w:spacing w:line="276" w:lineRule="auto"/>
        <w:rPr>
          <w:rFonts w:ascii="Times New Roman" w:hAnsi="Times New Roman"/>
          <w:sz w:val="24"/>
          <w:szCs w:val="24"/>
        </w:rPr>
      </w:pPr>
      <w:r>
        <w:rPr>
          <w:rFonts w:ascii="Times New Roman" w:hAnsi="Times New Roman"/>
          <w:sz w:val="24"/>
          <w:szCs w:val="24"/>
        </w:rPr>
        <w:t>Subject: Displays the subject title of the template</w:t>
      </w:r>
      <w:r w:rsidR="007C426D">
        <w:rPr>
          <w:rFonts w:ascii="Times New Roman" w:hAnsi="Times New Roman"/>
          <w:sz w:val="24"/>
          <w:szCs w:val="24"/>
        </w:rPr>
        <w:t xml:space="preserve">. The subject value will be in the form of a link. On clicking the link, it allows the partner to </w:t>
      </w:r>
      <w:r w:rsidR="00A073B3" w:rsidRPr="00A073B3">
        <w:rPr>
          <w:rFonts w:ascii="Times New Roman" w:hAnsi="Times New Roman"/>
          <w:sz w:val="24"/>
          <w:szCs w:val="24"/>
        </w:rPr>
        <w:t>preview the email.</w:t>
      </w:r>
    </w:p>
    <w:p w14:paraId="3B268E33" w14:textId="72D5D05F" w:rsidR="005A497F" w:rsidRDefault="005A497F" w:rsidP="00C82F06">
      <w:pPr>
        <w:pStyle w:val="ListParagraph"/>
        <w:numPr>
          <w:ilvl w:val="1"/>
          <w:numId w:val="12"/>
        </w:numPr>
        <w:spacing w:line="276" w:lineRule="auto"/>
        <w:rPr>
          <w:rFonts w:ascii="Times New Roman" w:hAnsi="Times New Roman"/>
          <w:sz w:val="24"/>
          <w:szCs w:val="24"/>
        </w:rPr>
      </w:pPr>
      <w:r>
        <w:rPr>
          <w:rFonts w:ascii="Times New Roman" w:hAnsi="Times New Roman"/>
          <w:sz w:val="24"/>
          <w:szCs w:val="24"/>
        </w:rPr>
        <w:t>Date: Displays the date which the email was saved as a draft.</w:t>
      </w:r>
    </w:p>
    <w:p w14:paraId="0FA7B2CB" w14:textId="1133D235" w:rsidR="008C0BBD" w:rsidRDefault="008C0BBD" w:rsidP="008C0BBD">
      <w:pPr>
        <w:spacing w:line="276" w:lineRule="auto"/>
      </w:pPr>
    </w:p>
    <w:p w14:paraId="0C1405BC" w14:textId="0EB2DB8C" w:rsidR="008C0BBD" w:rsidRDefault="008C0BBD" w:rsidP="008C0BBD">
      <w:pPr>
        <w:spacing w:line="276" w:lineRule="auto"/>
      </w:pPr>
    </w:p>
    <w:p w14:paraId="35E22131" w14:textId="77777777" w:rsidR="00204695" w:rsidRDefault="00204695" w:rsidP="00AD2ED1">
      <w:pPr>
        <w:spacing w:line="276" w:lineRule="auto"/>
        <w:rPr>
          <w:b/>
        </w:rPr>
      </w:pPr>
    </w:p>
    <w:p w14:paraId="6CA2DBAD" w14:textId="77777777" w:rsidR="00204695" w:rsidRDefault="00204695" w:rsidP="00AD2ED1">
      <w:pPr>
        <w:spacing w:line="276" w:lineRule="auto"/>
        <w:rPr>
          <w:b/>
        </w:rPr>
      </w:pPr>
    </w:p>
    <w:p w14:paraId="284B9BBF" w14:textId="4DCDD64B" w:rsidR="00AD2ED1" w:rsidRDefault="008C0BBD" w:rsidP="00AD2ED1">
      <w:pPr>
        <w:spacing w:line="276" w:lineRule="auto"/>
        <w:rPr>
          <w:b/>
        </w:rPr>
      </w:pPr>
      <w:r w:rsidRPr="00DF3751">
        <w:rPr>
          <w:b/>
        </w:rPr>
        <w:t>Add Button</w:t>
      </w:r>
      <w:r w:rsidR="00DF3751">
        <w:rPr>
          <w:b/>
        </w:rPr>
        <w:t>:</w:t>
      </w:r>
    </w:p>
    <w:p w14:paraId="69852B8E" w14:textId="1A361836" w:rsidR="000C6FAE" w:rsidRDefault="000C6FAE" w:rsidP="00AD2ED1">
      <w:pPr>
        <w:spacing w:line="276" w:lineRule="auto"/>
      </w:pPr>
      <w:r>
        <w:t xml:space="preserve">Clicking on the add button opens a new screen </w:t>
      </w:r>
      <w:r w:rsidR="00D53A57">
        <w:t xml:space="preserve">will open a new page with the following configurations </w:t>
      </w:r>
    </w:p>
    <w:p w14:paraId="76A9F544" w14:textId="5D99AB46" w:rsidR="00D53A57" w:rsidRDefault="00D53A57" w:rsidP="00C82F06">
      <w:pPr>
        <w:pStyle w:val="ListParagraph"/>
        <w:numPr>
          <w:ilvl w:val="1"/>
          <w:numId w:val="12"/>
        </w:numPr>
        <w:spacing w:line="276" w:lineRule="auto"/>
        <w:rPr>
          <w:rFonts w:ascii="Times New Roman" w:hAnsi="Times New Roman"/>
          <w:sz w:val="24"/>
          <w:szCs w:val="24"/>
        </w:rPr>
      </w:pPr>
      <w:r>
        <w:rPr>
          <w:rFonts w:ascii="Times New Roman" w:hAnsi="Times New Roman"/>
          <w:sz w:val="24"/>
          <w:szCs w:val="24"/>
        </w:rPr>
        <w:t>Screen Title: Email Compose</w:t>
      </w:r>
    </w:p>
    <w:p w14:paraId="175F7ECC" w14:textId="6DACACF0" w:rsidR="004667A4" w:rsidRPr="004667A4" w:rsidRDefault="004667A4" w:rsidP="005653D8">
      <w:pPr>
        <w:pStyle w:val="ListParagraph"/>
        <w:numPr>
          <w:ilvl w:val="1"/>
          <w:numId w:val="12"/>
        </w:numPr>
        <w:spacing w:line="276" w:lineRule="auto"/>
        <w:rPr>
          <w:rFonts w:ascii="Times New Roman" w:hAnsi="Times New Roman"/>
          <w:sz w:val="24"/>
          <w:szCs w:val="24"/>
        </w:rPr>
      </w:pPr>
      <w:r>
        <w:rPr>
          <w:rFonts w:ascii="Times New Roman" w:hAnsi="Times New Roman"/>
          <w:sz w:val="24"/>
          <w:szCs w:val="24"/>
        </w:rPr>
        <w:t xml:space="preserve">Below the screen title, the overview section will be displayed. </w:t>
      </w:r>
      <w:r w:rsidRPr="004667A4">
        <w:rPr>
          <w:rFonts w:ascii="Times New Roman" w:hAnsi="Times New Roman"/>
          <w:sz w:val="24"/>
          <w:szCs w:val="24"/>
        </w:rPr>
        <w:t xml:space="preserve">Overview view content will be displayed as bullet points. </w:t>
      </w:r>
      <w:r w:rsidR="005653D8" w:rsidRPr="005653D8">
        <w:rPr>
          <w:rFonts w:ascii="Times New Roman" w:hAnsi="Times New Roman"/>
          <w:sz w:val="24"/>
          <w:szCs w:val="24"/>
        </w:rPr>
        <w:t>In the top right corner of the section close link is displayed. On clicking close link, the overview section will collapse.</w:t>
      </w:r>
    </w:p>
    <w:p w14:paraId="6B4C7644" w14:textId="4AEAAC7D" w:rsidR="004667A4" w:rsidRDefault="004667A4" w:rsidP="00C82F06">
      <w:pPr>
        <w:pStyle w:val="ListParagraph"/>
        <w:numPr>
          <w:ilvl w:val="2"/>
          <w:numId w:val="12"/>
        </w:numPr>
        <w:spacing w:line="276" w:lineRule="auto"/>
        <w:rPr>
          <w:ins w:id="19" w:author="Varsha Kuruvillaparapallichera" w:date="2019-01-24T11:46:00Z"/>
          <w:rFonts w:ascii="Times New Roman" w:hAnsi="Times New Roman"/>
          <w:sz w:val="24"/>
          <w:szCs w:val="24"/>
        </w:rPr>
      </w:pPr>
      <w:r w:rsidRPr="004667A4">
        <w:rPr>
          <w:rFonts w:ascii="Times New Roman" w:hAnsi="Times New Roman"/>
          <w:sz w:val="24"/>
          <w:szCs w:val="24"/>
        </w:rPr>
        <w:t>Overview content is TBD.</w:t>
      </w:r>
    </w:p>
    <w:p w14:paraId="60DEBF1D" w14:textId="2BA548B0" w:rsidR="008B034D" w:rsidRDefault="006819B1">
      <w:pPr>
        <w:pStyle w:val="ListParagraph"/>
        <w:numPr>
          <w:ilvl w:val="1"/>
          <w:numId w:val="12"/>
        </w:numPr>
        <w:spacing w:line="276" w:lineRule="auto"/>
        <w:rPr>
          <w:ins w:id="20" w:author="Varsha Kuruvillaparapallichera" w:date="2019-01-24T11:52:00Z"/>
          <w:rFonts w:ascii="Times New Roman" w:hAnsi="Times New Roman"/>
          <w:sz w:val="24"/>
          <w:szCs w:val="24"/>
        </w:rPr>
        <w:pPrChange w:id="21" w:author="Varsha Kuruvillaparapallichera" w:date="2019-01-24T11:46:00Z">
          <w:pPr>
            <w:pStyle w:val="ListParagraph"/>
            <w:numPr>
              <w:ilvl w:val="2"/>
              <w:numId w:val="12"/>
            </w:numPr>
            <w:spacing w:line="276" w:lineRule="auto"/>
            <w:ind w:left="2160" w:hanging="360"/>
          </w:pPr>
        </w:pPrChange>
      </w:pPr>
      <w:moveToRangeStart w:id="22" w:author="Varsha Kuruvillaparapallichera" w:date="2019-01-24T11:46:00Z" w:name="move536093730"/>
      <w:moveTo w:id="23" w:author="Varsha Kuruvillaparapallichera" w:date="2019-01-24T11:46:00Z">
        <w:r>
          <w:rPr>
            <w:rFonts w:ascii="Times New Roman" w:hAnsi="Times New Roman"/>
            <w:sz w:val="24"/>
            <w:szCs w:val="24"/>
          </w:rPr>
          <w:t xml:space="preserve">Below the </w:t>
        </w:r>
      </w:moveTo>
      <w:ins w:id="24" w:author="Varsha Kuruvillaparapallichera" w:date="2019-01-24T11:47:00Z">
        <w:r w:rsidR="006B506F">
          <w:rPr>
            <w:rFonts w:ascii="Times New Roman" w:hAnsi="Times New Roman"/>
            <w:sz w:val="24"/>
            <w:szCs w:val="24"/>
          </w:rPr>
          <w:t>overview section</w:t>
        </w:r>
      </w:ins>
      <w:moveTo w:id="25" w:author="Varsha Kuruvillaparapallichera" w:date="2019-01-24T11:46:00Z">
        <w:del w:id="26" w:author="Varsha Kuruvillaparapallichera" w:date="2019-01-24T11:47:00Z">
          <w:r w:rsidDel="006B506F">
            <w:rPr>
              <w:rFonts w:ascii="Times New Roman" w:hAnsi="Times New Roman"/>
              <w:sz w:val="24"/>
              <w:szCs w:val="24"/>
            </w:rPr>
            <w:delText>“To” field</w:delText>
          </w:r>
        </w:del>
        <w:r>
          <w:rPr>
            <w:rFonts w:ascii="Times New Roman" w:hAnsi="Times New Roman"/>
            <w:sz w:val="24"/>
            <w:szCs w:val="24"/>
          </w:rPr>
          <w:t>, a drop down with templates is displayed. The dropdown will be updated from “TEMPLATE” table which was updated by the partner’s corresponding provider in the provider portal. Only templates enabled by provider should be displayed. To check enabled templates, we should check in X_TEMPLATE</w:t>
        </w:r>
      </w:moveTo>
      <w:ins w:id="27" w:author="Varsha Kuruvillaparapallichera" w:date="2019-01-24T12:25:00Z">
        <w:r w:rsidR="00B2418D">
          <w:rPr>
            <w:rFonts w:ascii="Times New Roman" w:hAnsi="Times New Roman"/>
            <w:sz w:val="24"/>
            <w:szCs w:val="24"/>
          </w:rPr>
          <w:t>.IS_ENABLE</w:t>
        </w:r>
      </w:ins>
      <w:ins w:id="28" w:author="Varsha Kuruvillaparapallichera" w:date="2019-01-24T12:26:00Z">
        <w:r w:rsidR="00B2418D">
          <w:rPr>
            <w:rFonts w:ascii="Times New Roman" w:hAnsi="Times New Roman"/>
            <w:sz w:val="24"/>
            <w:szCs w:val="24"/>
          </w:rPr>
          <w:t xml:space="preserve"> </w:t>
        </w:r>
      </w:ins>
      <w:moveTo w:id="29" w:author="Varsha Kuruvillaparapallichera" w:date="2019-01-24T11:46:00Z">
        <w:del w:id="30" w:author="Varsha Kuruvillaparapallichera" w:date="2019-01-24T12:25:00Z">
          <w:r w:rsidDel="00B2418D">
            <w:rPr>
              <w:rFonts w:ascii="Times New Roman" w:hAnsi="Times New Roman"/>
              <w:sz w:val="24"/>
              <w:szCs w:val="24"/>
            </w:rPr>
            <w:delText>_STATUS</w:delText>
          </w:r>
        </w:del>
        <w:del w:id="31" w:author="Varsha Kuruvillaparapallichera" w:date="2019-01-24T12:26:00Z">
          <w:r w:rsidDel="00B2418D">
            <w:rPr>
              <w:rFonts w:ascii="Times New Roman" w:hAnsi="Times New Roman"/>
              <w:sz w:val="24"/>
              <w:szCs w:val="24"/>
            </w:rPr>
            <w:delText xml:space="preserve"> (is this change in the Schema tables?) </w:delText>
          </w:r>
        </w:del>
        <w:r>
          <w:rPr>
            <w:rFonts w:ascii="Times New Roman" w:hAnsi="Times New Roman"/>
            <w:sz w:val="24"/>
            <w:szCs w:val="24"/>
          </w:rPr>
          <w:t xml:space="preserve">with the template id. </w:t>
        </w:r>
      </w:moveTo>
    </w:p>
    <w:p w14:paraId="4F69A394" w14:textId="139239B0" w:rsidR="008B034D" w:rsidRDefault="008B034D" w:rsidP="008B034D">
      <w:pPr>
        <w:pStyle w:val="ListParagraph"/>
        <w:numPr>
          <w:ilvl w:val="1"/>
          <w:numId w:val="12"/>
        </w:numPr>
        <w:spacing w:line="276" w:lineRule="auto"/>
        <w:rPr>
          <w:ins w:id="32" w:author="Varsha Kuruvillaparapallichera" w:date="2019-01-24T11:52:00Z"/>
          <w:rFonts w:ascii="Times New Roman" w:hAnsi="Times New Roman"/>
          <w:sz w:val="24"/>
          <w:szCs w:val="24"/>
        </w:rPr>
      </w:pPr>
      <w:ins w:id="33" w:author="Varsha Kuruvillaparapallichera" w:date="2019-01-24T11:52:00Z">
        <w:r>
          <w:rPr>
            <w:rFonts w:ascii="Times New Roman" w:hAnsi="Times New Roman"/>
            <w:sz w:val="24"/>
            <w:szCs w:val="24"/>
          </w:rPr>
          <w:t>Beside the templates dropdown, a preview button is displayed. Clicking on the preview button will open a pop-up which displays the uploaded template</w:t>
        </w:r>
        <w:r w:rsidRPr="00215D3A">
          <w:rPr>
            <w:rFonts w:ascii="Times New Roman" w:hAnsi="Times New Roman"/>
            <w:b/>
            <w:sz w:val="24"/>
            <w:szCs w:val="24"/>
          </w:rPr>
          <w:t xml:space="preserve"> </w:t>
        </w:r>
        <w:r w:rsidRPr="009B7E5D">
          <w:rPr>
            <w:rFonts w:ascii="Times New Roman" w:hAnsi="Times New Roman"/>
            <w:sz w:val="24"/>
            <w:szCs w:val="24"/>
          </w:rPr>
          <w:t xml:space="preserve">with the partner merge tags updated. The merge tags that will be updated are partner company name, partner name/number/email and partner store registration link. </w:t>
        </w:r>
        <w:r>
          <w:rPr>
            <w:rFonts w:ascii="Times New Roman" w:hAnsi="Times New Roman"/>
            <w:sz w:val="24"/>
            <w:szCs w:val="24"/>
          </w:rPr>
          <w:t xml:space="preserve">Clicking on the preview button without selecting an Email Template, a pop up with message “Please select a template” is displayed. </w:t>
        </w:r>
      </w:ins>
    </w:p>
    <w:p w14:paraId="3822EE51" w14:textId="39E3F561" w:rsidR="006819B1" w:rsidDel="006819B1" w:rsidRDefault="006819B1" w:rsidP="008B034D">
      <w:pPr>
        <w:pStyle w:val="ListParagraph"/>
        <w:numPr>
          <w:ilvl w:val="1"/>
          <w:numId w:val="12"/>
        </w:numPr>
        <w:spacing w:line="276" w:lineRule="auto"/>
        <w:rPr>
          <w:del w:id="34" w:author="Varsha Kuruvillaparapallichera" w:date="2019-01-24T11:46:00Z"/>
          <w:moveTo w:id="35" w:author="Varsha Kuruvillaparapallichera" w:date="2019-01-24T11:46:00Z"/>
          <w:rFonts w:ascii="Times New Roman" w:hAnsi="Times New Roman"/>
          <w:sz w:val="24"/>
          <w:szCs w:val="24"/>
        </w:rPr>
      </w:pPr>
      <w:moveTo w:id="36" w:author="Varsha Kuruvillaparapallichera" w:date="2019-01-24T11:46:00Z">
        <w:del w:id="37" w:author="Varsha Kuruvillaparapallichera" w:date="2019-01-24T11:46:00Z">
          <w:r w:rsidDel="006819B1">
            <w:rPr>
              <w:rFonts w:ascii="Times New Roman" w:hAnsi="Times New Roman"/>
              <w:sz w:val="24"/>
              <w:szCs w:val="24"/>
            </w:rPr>
            <w:delText>(move this section to below the Overview section above)</w:delText>
          </w:r>
        </w:del>
      </w:moveTo>
    </w:p>
    <w:moveToRangeEnd w:id="22"/>
    <w:p w14:paraId="27E806E9" w14:textId="7949547D" w:rsidR="006819B1" w:rsidRPr="006819B1" w:rsidDel="008B034D" w:rsidRDefault="006819B1">
      <w:pPr>
        <w:pStyle w:val="ListParagraph"/>
        <w:numPr>
          <w:ilvl w:val="1"/>
          <w:numId w:val="12"/>
        </w:numPr>
        <w:spacing w:line="276" w:lineRule="auto"/>
        <w:rPr>
          <w:del w:id="38" w:author="Varsha Kuruvillaparapallichera" w:date="2019-01-24T11:52:00Z"/>
          <w:rFonts w:ascii="Times New Roman" w:hAnsi="Times New Roman"/>
          <w:sz w:val="24"/>
          <w:szCs w:val="24"/>
          <w:rPrChange w:id="39" w:author="Varsha Kuruvillaparapallichera" w:date="2019-01-24T11:46:00Z">
            <w:rPr>
              <w:del w:id="40" w:author="Varsha Kuruvillaparapallichera" w:date="2019-01-24T11:52:00Z"/>
            </w:rPr>
          </w:rPrChange>
        </w:rPr>
        <w:pPrChange w:id="41" w:author="Varsha Kuruvillaparapallichera" w:date="2019-01-24T11:46:00Z">
          <w:pPr>
            <w:pStyle w:val="ListParagraph"/>
            <w:numPr>
              <w:ilvl w:val="2"/>
              <w:numId w:val="12"/>
            </w:numPr>
            <w:spacing w:line="276" w:lineRule="auto"/>
            <w:ind w:left="2160" w:hanging="360"/>
          </w:pPr>
        </w:pPrChange>
      </w:pPr>
    </w:p>
    <w:p w14:paraId="7D5FFA5C" w14:textId="1D3E891E" w:rsidR="00FF5DC2" w:rsidRDefault="00F70F60" w:rsidP="00C82F06">
      <w:pPr>
        <w:pStyle w:val="ListParagraph"/>
        <w:numPr>
          <w:ilvl w:val="1"/>
          <w:numId w:val="12"/>
        </w:numPr>
        <w:spacing w:line="276" w:lineRule="auto"/>
        <w:rPr>
          <w:rFonts w:ascii="Times New Roman" w:hAnsi="Times New Roman"/>
          <w:sz w:val="24"/>
          <w:szCs w:val="24"/>
        </w:rPr>
      </w:pPr>
      <w:del w:id="42" w:author="Varsha Kuruvillaparapallichera" w:date="2019-01-24T11:48:00Z">
        <w:r w:rsidDel="006B506F">
          <w:rPr>
            <w:rFonts w:ascii="Times New Roman" w:hAnsi="Times New Roman"/>
            <w:sz w:val="24"/>
            <w:szCs w:val="24"/>
          </w:rPr>
          <w:delText xml:space="preserve">Below </w:delText>
        </w:r>
      </w:del>
      <w:ins w:id="43" w:author="Varsha Kuruvillaparapallichera" w:date="2019-01-24T11:48:00Z">
        <w:r w:rsidR="006B506F">
          <w:rPr>
            <w:rFonts w:ascii="Times New Roman" w:hAnsi="Times New Roman"/>
            <w:sz w:val="24"/>
            <w:szCs w:val="24"/>
          </w:rPr>
          <w:t xml:space="preserve">Below </w:t>
        </w:r>
      </w:ins>
      <w:r>
        <w:rPr>
          <w:rFonts w:ascii="Times New Roman" w:hAnsi="Times New Roman"/>
          <w:sz w:val="24"/>
          <w:szCs w:val="24"/>
        </w:rPr>
        <w:t xml:space="preserve">the </w:t>
      </w:r>
      <w:ins w:id="44" w:author="Varsha Kuruvillaparapallichera" w:date="2019-01-24T11:49:00Z">
        <w:r w:rsidR="006B506F">
          <w:rPr>
            <w:rFonts w:ascii="Times New Roman" w:hAnsi="Times New Roman"/>
            <w:sz w:val="24"/>
            <w:szCs w:val="24"/>
          </w:rPr>
          <w:t>Templates dropdown</w:t>
        </w:r>
      </w:ins>
      <w:del w:id="45" w:author="Varsha Kuruvillaparapallichera" w:date="2019-01-24T11:46:00Z">
        <w:r w:rsidDel="006B506F">
          <w:rPr>
            <w:rFonts w:ascii="Times New Roman" w:hAnsi="Times New Roman"/>
            <w:sz w:val="24"/>
            <w:szCs w:val="24"/>
          </w:rPr>
          <w:delText xml:space="preserve">overview </w:delText>
        </w:r>
      </w:del>
      <w:del w:id="46" w:author="Varsha Kuruvillaparapallichera" w:date="2019-01-24T11:47:00Z">
        <w:r w:rsidDel="006B506F">
          <w:rPr>
            <w:rFonts w:ascii="Times New Roman" w:hAnsi="Times New Roman"/>
            <w:sz w:val="24"/>
            <w:szCs w:val="24"/>
          </w:rPr>
          <w:delText>section</w:delText>
        </w:r>
      </w:del>
      <w:r>
        <w:rPr>
          <w:rFonts w:ascii="Times New Roman" w:hAnsi="Times New Roman"/>
          <w:sz w:val="24"/>
          <w:szCs w:val="24"/>
        </w:rPr>
        <w:t xml:space="preserve">, the following </w:t>
      </w:r>
      <w:r w:rsidR="00FF5DC2">
        <w:rPr>
          <w:rFonts w:ascii="Times New Roman" w:hAnsi="Times New Roman"/>
          <w:sz w:val="24"/>
          <w:szCs w:val="24"/>
        </w:rPr>
        <w:t>field</w:t>
      </w:r>
      <w:r>
        <w:rPr>
          <w:rFonts w:ascii="Times New Roman" w:hAnsi="Times New Roman"/>
          <w:sz w:val="24"/>
          <w:szCs w:val="24"/>
        </w:rPr>
        <w:t xml:space="preserve"> is </w:t>
      </w:r>
      <w:r w:rsidR="00F442F9">
        <w:rPr>
          <w:rFonts w:ascii="Times New Roman" w:hAnsi="Times New Roman"/>
          <w:sz w:val="24"/>
          <w:szCs w:val="24"/>
        </w:rPr>
        <w:t>displayed</w:t>
      </w:r>
      <w:ins w:id="47" w:author="Varsha Kuruvillaparapallichera" w:date="2019-01-24T12:26:00Z">
        <w:r w:rsidR="0051594E">
          <w:rPr>
            <w:rFonts w:ascii="Times New Roman" w:hAnsi="Times New Roman"/>
            <w:sz w:val="24"/>
            <w:szCs w:val="24"/>
          </w:rPr>
          <w:t xml:space="preserve">: </w:t>
        </w:r>
      </w:ins>
      <w:del w:id="48" w:author="Varsha Kuruvillaparapallichera" w:date="2019-01-24T11:48:00Z">
        <w:r w:rsidR="00F442F9" w:rsidDel="006B506F">
          <w:rPr>
            <w:rFonts w:ascii="Times New Roman" w:hAnsi="Times New Roman"/>
            <w:sz w:val="24"/>
            <w:szCs w:val="24"/>
          </w:rPr>
          <w:delText>:</w:delText>
        </w:r>
      </w:del>
      <w:del w:id="49" w:author="Varsha Kuruvillaparapallichera" w:date="2019-01-24T11:49:00Z">
        <w:r w:rsidDel="006B506F">
          <w:rPr>
            <w:rFonts w:ascii="Times New Roman" w:hAnsi="Times New Roman"/>
            <w:sz w:val="24"/>
            <w:szCs w:val="24"/>
          </w:rPr>
          <w:delText xml:space="preserve"> </w:delText>
        </w:r>
        <w:r w:rsidR="00FF5DC2" w:rsidDel="006B506F">
          <w:rPr>
            <w:rFonts w:ascii="Times New Roman" w:hAnsi="Times New Roman"/>
            <w:sz w:val="24"/>
            <w:szCs w:val="24"/>
          </w:rPr>
          <w:delText xml:space="preserve"> </w:delText>
        </w:r>
      </w:del>
    </w:p>
    <w:p w14:paraId="7C7D68BE" w14:textId="1693F5D3" w:rsidR="00B00EE6" w:rsidRDefault="00FF5DC2"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Field name: “Subject”</w:t>
      </w:r>
    </w:p>
    <w:p w14:paraId="454A6243" w14:textId="25EF86A4" w:rsidR="00FF5DC2" w:rsidRDefault="00EB32F4"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 xml:space="preserve">The </w:t>
      </w:r>
      <w:r w:rsidR="00FF5DC2">
        <w:rPr>
          <w:rFonts w:ascii="Times New Roman" w:hAnsi="Times New Roman"/>
          <w:sz w:val="24"/>
          <w:szCs w:val="24"/>
        </w:rPr>
        <w:t>template header</w:t>
      </w:r>
      <w:r>
        <w:rPr>
          <w:rFonts w:ascii="Times New Roman" w:hAnsi="Times New Roman"/>
          <w:sz w:val="24"/>
          <w:szCs w:val="24"/>
        </w:rPr>
        <w:t xml:space="preserve"> value</w:t>
      </w:r>
      <w:r w:rsidR="00FF5DC2">
        <w:rPr>
          <w:rFonts w:ascii="Times New Roman" w:hAnsi="Times New Roman"/>
          <w:sz w:val="24"/>
          <w:szCs w:val="24"/>
        </w:rPr>
        <w:t xml:space="preserve"> will b</w:t>
      </w:r>
      <w:r>
        <w:rPr>
          <w:rFonts w:ascii="Times New Roman" w:hAnsi="Times New Roman"/>
          <w:sz w:val="24"/>
          <w:szCs w:val="24"/>
        </w:rPr>
        <w:t xml:space="preserve">e </w:t>
      </w:r>
      <w:r w:rsidR="00410A8D">
        <w:rPr>
          <w:rFonts w:ascii="Times New Roman" w:hAnsi="Times New Roman"/>
          <w:sz w:val="24"/>
          <w:szCs w:val="24"/>
        </w:rPr>
        <w:t>populated</w:t>
      </w:r>
      <w:r>
        <w:rPr>
          <w:rFonts w:ascii="Times New Roman" w:hAnsi="Times New Roman"/>
          <w:sz w:val="24"/>
          <w:szCs w:val="24"/>
        </w:rPr>
        <w:t xml:space="preserve"> in the subject field when </w:t>
      </w:r>
      <w:r w:rsidR="00CC4E29">
        <w:rPr>
          <w:rFonts w:ascii="Times New Roman" w:hAnsi="Times New Roman"/>
          <w:sz w:val="24"/>
          <w:szCs w:val="24"/>
        </w:rPr>
        <w:t>template is selected from Email Template dropdown.</w:t>
      </w:r>
    </w:p>
    <w:p w14:paraId="4CC90D4E" w14:textId="2BEE468F" w:rsidR="00B57429" w:rsidRDefault="00B57429"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 xml:space="preserve">This </w:t>
      </w:r>
      <w:r w:rsidR="00BB499E">
        <w:rPr>
          <w:rFonts w:ascii="Times New Roman" w:hAnsi="Times New Roman"/>
          <w:sz w:val="24"/>
          <w:szCs w:val="24"/>
        </w:rPr>
        <w:t xml:space="preserve">text </w:t>
      </w:r>
      <w:r>
        <w:rPr>
          <w:rFonts w:ascii="Times New Roman" w:hAnsi="Times New Roman"/>
          <w:sz w:val="24"/>
          <w:szCs w:val="24"/>
        </w:rPr>
        <w:t>field is non editable.</w:t>
      </w:r>
    </w:p>
    <w:p w14:paraId="39D5AB96" w14:textId="32828F6A" w:rsidR="00F44EAA" w:rsidRDefault="00504746" w:rsidP="00C82F06">
      <w:pPr>
        <w:pStyle w:val="ListParagraph"/>
        <w:numPr>
          <w:ilvl w:val="1"/>
          <w:numId w:val="12"/>
        </w:numPr>
        <w:spacing w:line="276" w:lineRule="auto"/>
        <w:rPr>
          <w:rFonts w:ascii="Times New Roman" w:hAnsi="Times New Roman"/>
          <w:sz w:val="24"/>
          <w:szCs w:val="24"/>
        </w:rPr>
      </w:pPr>
      <w:r>
        <w:rPr>
          <w:rFonts w:ascii="Times New Roman" w:hAnsi="Times New Roman"/>
          <w:sz w:val="24"/>
          <w:szCs w:val="24"/>
        </w:rPr>
        <w:t xml:space="preserve">Below the subject field, </w:t>
      </w:r>
      <w:r w:rsidR="00655323">
        <w:rPr>
          <w:rFonts w:ascii="Times New Roman" w:hAnsi="Times New Roman"/>
          <w:sz w:val="24"/>
          <w:szCs w:val="24"/>
        </w:rPr>
        <w:t>the field for email sender i</w:t>
      </w:r>
      <w:r>
        <w:rPr>
          <w:rFonts w:ascii="Times New Roman" w:hAnsi="Times New Roman"/>
          <w:sz w:val="24"/>
          <w:szCs w:val="24"/>
        </w:rPr>
        <w:t>s displayed:</w:t>
      </w:r>
    </w:p>
    <w:p w14:paraId="7E9305BA" w14:textId="3605E960" w:rsidR="00504746" w:rsidRDefault="00504746"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Field name: “From”</w:t>
      </w:r>
    </w:p>
    <w:p w14:paraId="1BD6CE03" w14:textId="40375FD4" w:rsidR="00504746" w:rsidRDefault="00504746"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 xml:space="preserve">Partner’s email </w:t>
      </w:r>
      <w:r w:rsidR="005465E9">
        <w:rPr>
          <w:rFonts w:ascii="Times New Roman" w:hAnsi="Times New Roman"/>
          <w:sz w:val="24"/>
          <w:szCs w:val="24"/>
        </w:rPr>
        <w:t>id will be populated in the</w:t>
      </w:r>
      <w:r>
        <w:rPr>
          <w:rFonts w:ascii="Times New Roman" w:hAnsi="Times New Roman"/>
          <w:sz w:val="24"/>
          <w:szCs w:val="24"/>
        </w:rPr>
        <w:t xml:space="preserve"> field when the page is loaded.</w:t>
      </w:r>
    </w:p>
    <w:p w14:paraId="5CF5AC9F" w14:textId="5691C1BD" w:rsidR="00504746" w:rsidRDefault="00504746"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 xml:space="preserve">This </w:t>
      </w:r>
      <w:r w:rsidR="00BB499E">
        <w:rPr>
          <w:rFonts w:ascii="Times New Roman" w:hAnsi="Times New Roman"/>
          <w:sz w:val="24"/>
          <w:szCs w:val="24"/>
        </w:rPr>
        <w:t xml:space="preserve">text </w:t>
      </w:r>
      <w:r>
        <w:rPr>
          <w:rFonts w:ascii="Times New Roman" w:hAnsi="Times New Roman"/>
          <w:sz w:val="24"/>
          <w:szCs w:val="24"/>
        </w:rPr>
        <w:t>field is non editable.</w:t>
      </w:r>
    </w:p>
    <w:p w14:paraId="5F42785C" w14:textId="6FACF4CF" w:rsidR="00504746" w:rsidRDefault="00097D55" w:rsidP="00C82F06">
      <w:pPr>
        <w:pStyle w:val="ListParagraph"/>
        <w:numPr>
          <w:ilvl w:val="1"/>
          <w:numId w:val="12"/>
        </w:numPr>
        <w:spacing w:line="276" w:lineRule="auto"/>
        <w:rPr>
          <w:rFonts w:ascii="Times New Roman" w:hAnsi="Times New Roman"/>
          <w:sz w:val="24"/>
          <w:szCs w:val="24"/>
        </w:rPr>
      </w:pPr>
      <w:r>
        <w:rPr>
          <w:rFonts w:ascii="Times New Roman" w:hAnsi="Times New Roman"/>
          <w:sz w:val="24"/>
          <w:szCs w:val="24"/>
        </w:rPr>
        <w:t xml:space="preserve">Below the from field, </w:t>
      </w:r>
      <w:r w:rsidR="00B264FC">
        <w:rPr>
          <w:rFonts w:ascii="Times New Roman" w:hAnsi="Times New Roman"/>
          <w:sz w:val="24"/>
          <w:szCs w:val="24"/>
        </w:rPr>
        <w:t xml:space="preserve">field </w:t>
      </w:r>
      <w:r w:rsidR="00123381">
        <w:rPr>
          <w:rFonts w:ascii="Times New Roman" w:hAnsi="Times New Roman"/>
          <w:sz w:val="24"/>
          <w:szCs w:val="24"/>
        </w:rPr>
        <w:t>show</w:t>
      </w:r>
      <w:r w:rsidR="00863FCE">
        <w:rPr>
          <w:rFonts w:ascii="Times New Roman" w:hAnsi="Times New Roman"/>
          <w:sz w:val="24"/>
          <w:szCs w:val="24"/>
        </w:rPr>
        <w:t>/include</w:t>
      </w:r>
      <w:r w:rsidR="00123381">
        <w:rPr>
          <w:rFonts w:ascii="Times New Roman" w:hAnsi="Times New Roman"/>
          <w:sz w:val="24"/>
          <w:szCs w:val="24"/>
        </w:rPr>
        <w:t xml:space="preserve"> the email recipients are </w:t>
      </w:r>
      <w:r w:rsidR="00835146">
        <w:rPr>
          <w:rFonts w:ascii="Times New Roman" w:hAnsi="Times New Roman"/>
          <w:sz w:val="24"/>
          <w:szCs w:val="24"/>
        </w:rPr>
        <w:t>displayed</w:t>
      </w:r>
      <w:r w:rsidR="001B68C7">
        <w:rPr>
          <w:rFonts w:ascii="Times New Roman" w:hAnsi="Times New Roman"/>
          <w:sz w:val="24"/>
          <w:szCs w:val="24"/>
        </w:rPr>
        <w:t>:</w:t>
      </w:r>
    </w:p>
    <w:p w14:paraId="108C4E42" w14:textId="4574194F" w:rsidR="001B68C7" w:rsidRDefault="001B68C7"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 xml:space="preserve">Field name: </w:t>
      </w:r>
      <w:r w:rsidR="00B64973">
        <w:rPr>
          <w:rFonts w:ascii="Times New Roman" w:hAnsi="Times New Roman"/>
          <w:sz w:val="24"/>
          <w:szCs w:val="24"/>
        </w:rPr>
        <w:t>“</w:t>
      </w:r>
      <w:r w:rsidR="004B0A42" w:rsidRPr="004B0A42">
        <w:rPr>
          <w:rFonts w:ascii="Times New Roman" w:hAnsi="Times New Roman"/>
          <w:sz w:val="24"/>
          <w:szCs w:val="24"/>
        </w:rPr>
        <w:t>To</w:t>
      </w:r>
      <w:r w:rsidR="00867A80" w:rsidRPr="004B0A42">
        <w:rPr>
          <w:rFonts w:ascii="Times New Roman" w:hAnsi="Times New Roman"/>
          <w:sz w:val="24"/>
          <w:szCs w:val="24"/>
        </w:rPr>
        <w:t>”</w:t>
      </w:r>
    </w:p>
    <w:p w14:paraId="7E9AA181" w14:textId="50C0A8DE" w:rsidR="00867A80" w:rsidRDefault="00CC37F7"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 xml:space="preserve">Text box field to enter </w:t>
      </w:r>
      <w:r w:rsidR="000F0697">
        <w:rPr>
          <w:rFonts w:ascii="Times New Roman" w:hAnsi="Times New Roman"/>
          <w:sz w:val="24"/>
          <w:szCs w:val="24"/>
        </w:rPr>
        <w:t>email ids</w:t>
      </w:r>
      <w:r>
        <w:rPr>
          <w:rFonts w:ascii="Times New Roman" w:hAnsi="Times New Roman"/>
          <w:sz w:val="24"/>
          <w:szCs w:val="24"/>
        </w:rPr>
        <w:t xml:space="preserve"> manually is displayed to the right of the field name.</w:t>
      </w:r>
    </w:p>
    <w:p w14:paraId="0A1B26A4" w14:textId="748718A4" w:rsidR="000F0697" w:rsidRDefault="006D6C9D"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An “Add</w:t>
      </w:r>
      <w:r w:rsidR="00812BF5">
        <w:rPr>
          <w:rFonts w:ascii="Times New Roman" w:hAnsi="Times New Roman"/>
          <w:sz w:val="24"/>
          <w:szCs w:val="24"/>
        </w:rPr>
        <w:t xml:space="preserve"> Group</w:t>
      </w:r>
      <w:r>
        <w:rPr>
          <w:rFonts w:ascii="Times New Roman" w:hAnsi="Times New Roman"/>
          <w:sz w:val="24"/>
          <w:szCs w:val="24"/>
        </w:rPr>
        <w:t>” button is displayed to the right side of the Field name text box.</w:t>
      </w:r>
      <w:r w:rsidR="0039691D">
        <w:rPr>
          <w:rFonts w:ascii="Times New Roman" w:hAnsi="Times New Roman"/>
          <w:sz w:val="24"/>
          <w:szCs w:val="24"/>
        </w:rPr>
        <w:t xml:space="preserve"> </w:t>
      </w:r>
      <w:r w:rsidR="0039691D" w:rsidRPr="0039691D">
        <w:rPr>
          <w:rFonts w:ascii="Times New Roman" w:hAnsi="Times New Roman"/>
          <w:sz w:val="24"/>
          <w:szCs w:val="24"/>
        </w:rPr>
        <w:t>Clicking on the “Add</w:t>
      </w:r>
      <w:r w:rsidR="00812BF5">
        <w:rPr>
          <w:rFonts w:ascii="Times New Roman" w:hAnsi="Times New Roman"/>
          <w:sz w:val="24"/>
          <w:szCs w:val="24"/>
        </w:rPr>
        <w:t xml:space="preserve"> Group</w:t>
      </w:r>
      <w:r w:rsidR="0039691D" w:rsidRPr="0039691D">
        <w:rPr>
          <w:rFonts w:ascii="Times New Roman" w:hAnsi="Times New Roman"/>
          <w:sz w:val="24"/>
          <w:szCs w:val="24"/>
        </w:rPr>
        <w:t>” button, a new popup is opened which allows the partner to add groups.</w:t>
      </w:r>
    </w:p>
    <w:p w14:paraId="7EEF3C89" w14:textId="0BD5C33A" w:rsidR="00071CB5" w:rsidRDefault="00071CB5" w:rsidP="00C82F06">
      <w:pPr>
        <w:pStyle w:val="ListParagraph"/>
        <w:numPr>
          <w:ilvl w:val="3"/>
          <w:numId w:val="12"/>
        </w:numPr>
        <w:spacing w:line="276" w:lineRule="auto"/>
        <w:rPr>
          <w:rFonts w:ascii="Times New Roman" w:hAnsi="Times New Roman"/>
          <w:sz w:val="24"/>
          <w:szCs w:val="24"/>
        </w:rPr>
      </w:pPr>
      <w:r>
        <w:rPr>
          <w:rFonts w:ascii="Times New Roman" w:hAnsi="Times New Roman"/>
          <w:sz w:val="24"/>
          <w:szCs w:val="24"/>
        </w:rPr>
        <w:t xml:space="preserve">Pop-up header: “Add </w:t>
      </w:r>
      <w:r w:rsidR="001B45C2">
        <w:rPr>
          <w:rFonts w:ascii="Times New Roman" w:hAnsi="Times New Roman"/>
          <w:sz w:val="24"/>
          <w:szCs w:val="24"/>
        </w:rPr>
        <w:t>Group</w:t>
      </w:r>
      <w:r>
        <w:rPr>
          <w:rFonts w:ascii="Times New Roman" w:hAnsi="Times New Roman"/>
          <w:sz w:val="24"/>
          <w:szCs w:val="24"/>
        </w:rPr>
        <w:t>”</w:t>
      </w:r>
    </w:p>
    <w:p w14:paraId="66EE25E4" w14:textId="1182F2F4" w:rsidR="00F972F8" w:rsidRDefault="00F972F8" w:rsidP="00C82F06">
      <w:pPr>
        <w:pStyle w:val="ListParagraph"/>
        <w:numPr>
          <w:ilvl w:val="3"/>
          <w:numId w:val="12"/>
        </w:numPr>
        <w:spacing w:line="276" w:lineRule="auto"/>
        <w:rPr>
          <w:rFonts w:ascii="Times New Roman" w:hAnsi="Times New Roman"/>
          <w:sz w:val="24"/>
          <w:szCs w:val="24"/>
        </w:rPr>
      </w:pPr>
      <w:r>
        <w:rPr>
          <w:rFonts w:ascii="Times New Roman" w:hAnsi="Times New Roman"/>
          <w:sz w:val="24"/>
          <w:szCs w:val="24"/>
        </w:rPr>
        <w:t xml:space="preserve">Pop-up Content: </w:t>
      </w:r>
      <w:r w:rsidR="00A7617B">
        <w:rPr>
          <w:rFonts w:ascii="Times New Roman" w:hAnsi="Times New Roman"/>
          <w:sz w:val="24"/>
          <w:szCs w:val="24"/>
        </w:rPr>
        <w:t>Contains list of groups. Each row consists of checkbox, group name and group description.</w:t>
      </w:r>
    </w:p>
    <w:p w14:paraId="6301D36F" w14:textId="323BEE05" w:rsidR="00E71008" w:rsidRDefault="00A7617B" w:rsidP="00C82F06">
      <w:pPr>
        <w:pStyle w:val="ListParagraph"/>
        <w:numPr>
          <w:ilvl w:val="3"/>
          <w:numId w:val="12"/>
        </w:numPr>
        <w:spacing w:line="276" w:lineRule="auto"/>
        <w:rPr>
          <w:rFonts w:ascii="Times New Roman" w:hAnsi="Times New Roman"/>
          <w:sz w:val="24"/>
          <w:szCs w:val="24"/>
        </w:rPr>
      </w:pPr>
      <w:r>
        <w:rPr>
          <w:rFonts w:ascii="Times New Roman" w:hAnsi="Times New Roman"/>
          <w:sz w:val="24"/>
          <w:szCs w:val="24"/>
        </w:rPr>
        <w:t xml:space="preserve">Pop-up footer: </w:t>
      </w:r>
      <w:r w:rsidR="001B45C2">
        <w:rPr>
          <w:rFonts w:ascii="Times New Roman" w:hAnsi="Times New Roman"/>
          <w:sz w:val="24"/>
          <w:szCs w:val="24"/>
        </w:rPr>
        <w:t>Save</w:t>
      </w:r>
      <w:r>
        <w:rPr>
          <w:rFonts w:ascii="Times New Roman" w:hAnsi="Times New Roman"/>
          <w:sz w:val="24"/>
          <w:szCs w:val="24"/>
        </w:rPr>
        <w:t xml:space="preserve"> and Cancel buttons. </w:t>
      </w:r>
      <w:r w:rsidR="001B45C2">
        <w:rPr>
          <w:rFonts w:ascii="Times New Roman" w:hAnsi="Times New Roman"/>
          <w:sz w:val="24"/>
          <w:szCs w:val="24"/>
        </w:rPr>
        <w:t>Save</w:t>
      </w:r>
      <w:r>
        <w:rPr>
          <w:rFonts w:ascii="Times New Roman" w:hAnsi="Times New Roman"/>
          <w:sz w:val="24"/>
          <w:szCs w:val="24"/>
        </w:rPr>
        <w:t xml:space="preserve"> button adds the group names to the “To” field</w:t>
      </w:r>
      <w:r w:rsidR="00E14EDA">
        <w:rPr>
          <w:rFonts w:ascii="Times New Roman" w:hAnsi="Times New Roman"/>
          <w:sz w:val="24"/>
          <w:szCs w:val="24"/>
        </w:rPr>
        <w:t xml:space="preserve">. SAVE CONFIRMATION MESSAGE </w:t>
      </w:r>
      <w:ins w:id="50" w:author="Molisani, Ying S" w:date="2019-01-03T08:57:00Z">
        <w:r w:rsidR="002C3935">
          <w:rPr>
            <w:rFonts w:ascii="Times New Roman" w:hAnsi="Times New Roman"/>
            <w:sz w:val="24"/>
            <w:szCs w:val="24"/>
          </w:rPr>
          <w:t>“</w:t>
        </w:r>
      </w:ins>
      <w:ins w:id="51" w:author="Molisani, Ying S" w:date="2019-01-03T09:05:00Z">
        <w:r w:rsidR="002C3935">
          <w:rPr>
            <w:rFonts w:ascii="Times New Roman" w:hAnsi="Times New Roman"/>
            <w:sz w:val="24"/>
            <w:szCs w:val="24"/>
          </w:rPr>
          <w:t xml:space="preserve">Groups saved </w:t>
        </w:r>
        <w:r w:rsidR="002C3935">
          <w:rPr>
            <w:rFonts w:ascii="Times New Roman" w:hAnsi="Times New Roman"/>
            <w:sz w:val="24"/>
            <w:szCs w:val="24"/>
          </w:rPr>
          <w:lastRenderedPageBreak/>
          <w:t>successfully.</w:t>
        </w:r>
      </w:ins>
      <w:ins w:id="52" w:author="Molisani, Ying S" w:date="2019-01-03T09:06:00Z">
        <w:r w:rsidR="002C3935">
          <w:rPr>
            <w:rFonts w:ascii="Times New Roman" w:hAnsi="Times New Roman"/>
            <w:sz w:val="24"/>
            <w:szCs w:val="24"/>
          </w:rPr>
          <w:t>”</w:t>
        </w:r>
      </w:ins>
      <w:r w:rsidR="00E14EDA">
        <w:rPr>
          <w:rFonts w:ascii="Times New Roman" w:hAnsi="Times New Roman"/>
          <w:sz w:val="24"/>
          <w:szCs w:val="24"/>
        </w:rPr>
        <w:t>. Clicking on Save and Cancel fields will return to the prior screen.</w:t>
      </w:r>
    </w:p>
    <w:p w14:paraId="5B549EC4" w14:textId="12B2AFAC" w:rsidR="0036319F" w:rsidRDefault="0036319F" w:rsidP="00C82F06">
      <w:pPr>
        <w:pStyle w:val="ListParagraph"/>
        <w:numPr>
          <w:ilvl w:val="3"/>
          <w:numId w:val="12"/>
        </w:numPr>
        <w:spacing w:line="276" w:lineRule="auto"/>
        <w:rPr>
          <w:rFonts w:ascii="Times New Roman" w:hAnsi="Times New Roman"/>
          <w:sz w:val="24"/>
          <w:szCs w:val="24"/>
        </w:rPr>
      </w:pPr>
      <w:r>
        <w:rPr>
          <w:rFonts w:ascii="Times New Roman" w:hAnsi="Times New Roman"/>
          <w:sz w:val="24"/>
          <w:szCs w:val="24"/>
        </w:rPr>
        <w:t>The Add Group pop-up will be populated from the X_</w:t>
      </w:r>
      <w:ins w:id="53" w:author="Molisani, Ying S" w:date="2019-01-03T15:24:00Z">
        <w:r w:rsidR="005B4E9E">
          <w:rPr>
            <w:rFonts w:ascii="Times New Roman" w:hAnsi="Times New Roman"/>
            <w:sz w:val="24"/>
            <w:szCs w:val="24"/>
          </w:rPr>
          <w:t>PARTNER_</w:t>
        </w:r>
      </w:ins>
      <w:r>
        <w:rPr>
          <w:rFonts w:ascii="Times New Roman" w:hAnsi="Times New Roman"/>
          <w:sz w:val="24"/>
          <w:szCs w:val="24"/>
        </w:rPr>
        <w:t>EMAIL_GROUP table.</w:t>
      </w:r>
      <w:r w:rsidR="00D55854">
        <w:rPr>
          <w:rFonts w:ascii="Times New Roman" w:hAnsi="Times New Roman"/>
          <w:sz w:val="24"/>
          <w:szCs w:val="24"/>
        </w:rPr>
        <w:t xml:space="preserve"> Groups with the partner id will be fetched and displayed.</w:t>
      </w:r>
    </w:p>
    <w:p w14:paraId="6ED75B14" w14:textId="4CED7D02" w:rsidR="006459D2" w:rsidRDefault="0077352F" w:rsidP="004B0A42">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 xml:space="preserve">When a group is added it is displayed in </w:t>
      </w:r>
      <w:r w:rsidR="00E279FF">
        <w:rPr>
          <w:rFonts w:ascii="Times New Roman" w:hAnsi="Times New Roman"/>
          <w:sz w:val="24"/>
          <w:szCs w:val="24"/>
        </w:rPr>
        <w:t>double quotes. For example</w:t>
      </w:r>
      <w:r>
        <w:rPr>
          <w:rFonts w:ascii="Times New Roman" w:hAnsi="Times New Roman"/>
          <w:sz w:val="24"/>
          <w:szCs w:val="24"/>
        </w:rPr>
        <w:t>: “Group1”</w:t>
      </w:r>
    </w:p>
    <w:p w14:paraId="716E2721" w14:textId="408D4B7F" w:rsidR="00E746E2" w:rsidRDefault="004B0A42" w:rsidP="004B0A42">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 xml:space="preserve">In the “To” text area, both added groups and more than one individual email ids can be entered. </w:t>
      </w:r>
      <w:r w:rsidR="0009598A">
        <w:rPr>
          <w:rFonts w:ascii="Times New Roman" w:hAnsi="Times New Roman"/>
          <w:sz w:val="24"/>
          <w:szCs w:val="24"/>
        </w:rPr>
        <w:t xml:space="preserve">A semi </w:t>
      </w:r>
      <w:r w:rsidR="00EB0017">
        <w:rPr>
          <w:rFonts w:ascii="Times New Roman" w:hAnsi="Times New Roman"/>
          <w:sz w:val="24"/>
          <w:szCs w:val="24"/>
        </w:rPr>
        <w:t>colon (</w:t>
      </w:r>
      <w:r w:rsidR="0009598A">
        <w:rPr>
          <w:rFonts w:ascii="Times New Roman" w:hAnsi="Times New Roman"/>
          <w:sz w:val="24"/>
          <w:szCs w:val="24"/>
        </w:rPr>
        <w:t xml:space="preserve">;) is added for differentiation </w:t>
      </w:r>
      <w:r>
        <w:rPr>
          <w:rFonts w:ascii="Times New Roman" w:hAnsi="Times New Roman"/>
          <w:sz w:val="24"/>
          <w:szCs w:val="24"/>
        </w:rPr>
        <w:t xml:space="preserve">between each individual email id and to separate </w:t>
      </w:r>
      <w:r w:rsidR="001035B2">
        <w:rPr>
          <w:rFonts w:ascii="Times New Roman" w:hAnsi="Times New Roman"/>
          <w:sz w:val="24"/>
          <w:szCs w:val="24"/>
        </w:rPr>
        <w:t>between the groups.</w:t>
      </w:r>
      <w:r w:rsidR="00BD451E">
        <w:rPr>
          <w:rFonts w:ascii="Times New Roman" w:hAnsi="Times New Roman"/>
          <w:sz w:val="24"/>
          <w:szCs w:val="24"/>
        </w:rPr>
        <w:t xml:space="preserve"> </w:t>
      </w:r>
    </w:p>
    <w:p w14:paraId="4DE19A5B" w14:textId="6825139C" w:rsidR="004B0A42" w:rsidRPr="004B0A42" w:rsidRDefault="00BD451E" w:rsidP="00E746E2">
      <w:pPr>
        <w:pStyle w:val="ListParagraph"/>
        <w:spacing w:line="276" w:lineRule="auto"/>
        <w:ind w:left="2160"/>
        <w:rPr>
          <w:rFonts w:ascii="Times New Roman" w:hAnsi="Times New Roman"/>
          <w:sz w:val="24"/>
          <w:szCs w:val="24"/>
        </w:rPr>
      </w:pPr>
      <w:r>
        <w:rPr>
          <w:rFonts w:ascii="Times New Roman" w:hAnsi="Times New Roman"/>
          <w:sz w:val="24"/>
          <w:szCs w:val="24"/>
        </w:rPr>
        <w:t>(</w:t>
      </w:r>
      <w:r w:rsidRPr="00257A28">
        <w:rPr>
          <w:rFonts w:ascii="Times New Roman" w:hAnsi="Times New Roman"/>
          <w:i/>
          <w:sz w:val="24"/>
          <w:szCs w:val="24"/>
        </w:rPr>
        <w:t>For example</w:t>
      </w:r>
      <w:r>
        <w:rPr>
          <w:rFonts w:ascii="Times New Roman" w:hAnsi="Times New Roman"/>
          <w:sz w:val="24"/>
          <w:szCs w:val="24"/>
        </w:rPr>
        <w:t xml:space="preserve">: </w:t>
      </w:r>
      <w:hyperlink r:id="rId8" w:history="1">
        <w:r w:rsidRPr="00422802">
          <w:rPr>
            <w:rStyle w:val="Hyperlink"/>
            <w:rFonts w:ascii="Times New Roman" w:hAnsi="Times New Roman"/>
            <w:sz w:val="24"/>
            <w:szCs w:val="24"/>
          </w:rPr>
          <w:t>xyz@abc.com</w:t>
        </w:r>
      </w:hyperlink>
      <w:r>
        <w:rPr>
          <w:rFonts w:ascii="Times New Roman" w:hAnsi="Times New Roman"/>
          <w:sz w:val="24"/>
          <w:szCs w:val="24"/>
        </w:rPr>
        <w:t xml:space="preserve">; “Group1”; </w:t>
      </w:r>
      <w:hyperlink r:id="rId9" w:history="1">
        <w:r w:rsidR="00672232" w:rsidRPr="00422802">
          <w:rPr>
            <w:rStyle w:val="Hyperlink"/>
            <w:rFonts w:ascii="Times New Roman" w:hAnsi="Times New Roman"/>
            <w:sz w:val="24"/>
            <w:szCs w:val="24"/>
          </w:rPr>
          <w:t>123@abc.com</w:t>
        </w:r>
      </w:hyperlink>
      <w:r w:rsidR="00672232">
        <w:rPr>
          <w:rFonts w:ascii="Times New Roman" w:hAnsi="Times New Roman"/>
          <w:sz w:val="24"/>
          <w:szCs w:val="24"/>
        </w:rPr>
        <w:t xml:space="preserve">; </w:t>
      </w:r>
      <w:r>
        <w:rPr>
          <w:rFonts w:ascii="Times New Roman" w:hAnsi="Times New Roman"/>
          <w:sz w:val="24"/>
          <w:szCs w:val="24"/>
        </w:rPr>
        <w:t>)</w:t>
      </w:r>
    </w:p>
    <w:p w14:paraId="0052F544" w14:textId="6A95B0C3" w:rsidR="005C6BC1" w:rsidDel="006819B1" w:rsidRDefault="005C6BC1" w:rsidP="00C82F06">
      <w:pPr>
        <w:pStyle w:val="ListParagraph"/>
        <w:numPr>
          <w:ilvl w:val="1"/>
          <w:numId w:val="12"/>
        </w:numPr>
        <w:spacing w:line="276" w:lineRule="auto"/>
        <w:rPr>
          <w:moveFrom w:id="54" w:author="Varsha Kuruvillaparapallichera" w:date="2019-01-24T11:46:00Z"/>
          <w:rFonts w:ascii="Times New Roman" w:hAnsi="Times New Roman"/>
          <w:sz w:val="24"/>
          <w:szCs w:val="24"/>
        </w:rPr>
      </w:pPr>
      <w:moveFromRangeStart w:id="55" w:author="Varsha Kuruvillaparapallichera" w:date="2019-01-24T11:46:00Z" w:name="move536093730"/>
      <w:moveFrom w:id="56" w:author="Varsha Kuruvillaparapallichera" w:date="2019-01-24T11:46:00Z">
        <w:r w:rsidDel="006819B1">
          <w:rPr>
            <w:rFonts w:ascii="Times New Roman" w:hAnsi="Times New Roman"/>
            <w:sz w:val="24"/>
            <w:szCs w:val="24"/>
          </w:rPr>
          <w:t>Bel</w:t>
        </w:r>
        <w:r w:rsidR="006459D2" w:rsidDel="006819B1">
          <w:rPr>
            <w:rFonts w:ascii="Times New Roman" w:hAnsi="Times New Roman"/>
            <w:sz w:val="24"/>
            <w:szCs w:val="24"/>
          </w:rPr>
          <w:t xml:space="preserve">ow the “To” field, a drop down </w:t>
        </w:r>
        <w:r w:rsidDel="006819B1">
          <w:rPr>
            <w:rFonts w:ascii="Times New Roman" w:hAnsi="Times New Roman"/>
            <w:sz w:val="24"/>
            <w:szCs w:val="24"/>
          </w:rPr>
          <w:t xml:space="preserve">with templates is displayed. </w:t>
        </w:r>
        <w:r w:rsidR="00931F0B" w:rsidDel="006819B1">
          <w:rPr>
            <w:rFonts w:ascii="Times New Roman" w:hAnsi="Times New Roman"/>
            <w:sz w:val="24"/>
            <w:szCs w:val="24"/>
          </w:rPr>
          <w:t>The dropdown will be updated from “</w:t>
        </w:r>
        <w:r w:rsidR="006459D2" w:rsidDel="006819B1">
          <w:rPr>
            <w:rFonts w:ascii="Times New Roman" w:hAnsi="Times New Roman"/>
            <w:sz w:val="24"/>
            <w:szCs w:val="24"/>
          </w:rPr>
          <w:t>TEMPLATE</w:t>
        </w:r>
        <w:r w:rsidR="00931F0B" w:rsidDel="006819B1">
          <w:rPr>
            <w:rFonts w:ascii="Times New Roman" w:hAnsi="Times New Roman"/>
            <w:sz w:val="24"/>
            <w:szCs w:val="24"/>
          </w:rPr>
          <w:t>”</w:t>
        </w:r>
        <w:r w:rsidR="005929B5" w:rsidDel="006819B1">
          <w:rPr>
            <w:rFonts w:ascii="Times New Roman" w:hAnsi="Times New Roman"/>
            <w:sz w:val="24"/>
            <w:szCs w:val="24"/>
          </w:rPr>
          <w:t xml:space="preserve"> table</w:t>
        </w:r>
        <w:r w:rsidR="00B6036C" w:rsidDel="006819B1">
          <w:rPr>
            <w:rFonts w:ascii="Times New Roman" w:hAnsi="Times New Roman"/>
            <w:sz w:val="24"/>
            <w:szCs w:val="24"/>
          </w:rPr>
          <w:t xml:space="preserve"> which was updated by the partner’s corresponding provider in the provider portal.</w:t>
        </w:r>
        <w:r w:rsidR="00517AFB" w:rsidDel="006819B1">
          <w:rPr>
            <w:rFonts w:ascii="Times New Roman" w:hAnsi="Times New Roman"/>
            <w:sz w:val="24"/>
            <w:szCs w:val="24"/>
          </w:rPr>
          <w:t xml:space="preserve"> </w:t>
        </w:r>
        <w:r w:rsidR="002B737C" w:rsidDel="006819B1">
          <w:rPr>
            <w:rFonts w:ascii="Times New Roman" w:hAnsi="Times New Roman"/>
            <w:sz w:val="24"/>
            <w:szCs w:val="24"/>
          </w:rPr>
          <w:t xml:space="preserve">Only templates enabled by provider should be displayed. To check enabled templates, we should check in </w:t>
        </w:r>
        <w:r w:rsidR="004C6AD1" w:rsidDel="006819B1">
          <w:rPr>
            <w:rFonts w:ascii="Times New Roman" w:hAnsi="Times New Roman"/>
            <w:sz w:val="24"/>
            <w:szCs w:val="24"/>
          </w:rPr>
          <w:t>X_TEMPLATE_STATUS</w:t>
        </w:r>
        <w:ins w:id="57" w:author="Molisani, Ying S" w:date="2019-01-03T15:34:00Z">
          <w:r w:rsidR="00095934" w:rsidDel="006819B1">
            <w:rPr>
              <w:rFonts w:ascii="Times New Roman" w:hAnsi="Times New Roman"/>
              <w:sz w:val="24"/>
              <w:szCs w:val="24"/>
            </w:rPr>
            <w:t xml:space="preserve"> (is this change in the Schema tables?)</w:t>
          </w:r>
        </w:ins>
        <w:r w:rsidR="006A0146" w:rsidDel="006819B1">
          <w:rPr>
            <w:rFonts w:ascii="Times New Roman" w:hAnsi="Times New Roman"/>
            <w:sz w:val="24"/>
            <w:szCs w:val="24"/>
          </w:rPr>
          <w:t xml:space="preserve"> with the template id.</w:t>
        </w:r>
        <w:ins w:id="58" w:author="Molisani, Ying S" w:date="2019-01-03T15:56:00Z">
          <w:r w:rsidR="00EE619F" w:rsidDel="006819B1">
            <w:rPr>
              <w:rFonts w:ascii="Times New Roman" w:hAnsi="Times New Roman"/>
              <w:sz w:val="24"/>
              <w:szCs w:val="24"/>
            </w:rPr>
            <w:t xml:space="preserve"> (move this </w:t>
          </w:r>
        </w:ins>
        <w:ins w:id="59" w:author="Molisani, Ying S" w:date="2019-01-04T14:14:00Z">
          <w:r w:rsidR="004E77D6" w:rsidDel="006819B1">
            <w:rPr>
              <w:rFonts w:ascii="Times New Roman" w:hAnsi="Times New Roman"/>
              <w:sz w:val="24"/>
              <w:szCs w:val="24"/>
            </w:rPr>
            <w:t xml:space="preserve">section </w:t>
          </w:r>
        </w:ins>
        <w:ins w:id="60" w:author="Molisani, Ying S" w:date="2019-01-03T15:56:00Z">
          <w:r w:rsidR="00EE619F" w:rsidDel="006819B1">
            <w:rPr>
              <w:rFonts w:ascii="Times New Roman" w:hAnsi="Times New Roman"/>
              <w:sz w:val="24"/>
              <w:szCs w:val="24"/>
            </w:rPr>
            <w:t>to below the Overview section</w:t>
          </w:r>
        </w:ins>
        <w:ins w:id="61" w:author="Molisani, Ying S" w:date="2019-01-04T14:15:00Z">
          <w:r w:rsidR="001036ED" w:rsidDel="006819B1">
            <w:rPr>
              <w:rFonts w:ascii="Times New Roman" w:hAnsi="Times New Roman"/>
              <w:sz w:val="24"/>
              <w:szCs w:val="24"/>
            </w:rPr>
            <w:t xml:space="preserve"> above</w:t>
          </w:r>
        </w:ins>
        <w:ins w:id="62" w:author="Molisani, Ying S" w:date="2019-01-03T15:56:00Z">
          <w:r w:rsidR="00EE619F" w:rsidDel="006819B1">
            <w:rPr>
              <w:rFonts w:ascii="Times New Roman" w:hAnsi="Times New Roman"/>
              <w:sz w:val="24"/>
              <w:szCs w:val="24"/>
            </w:rPr>
            <w:t>)</w:t>
          </w:r>
        </w:ins>
      </w:moveFrom>
    </w:p>
    <w:moveFromRangeEnd w:id="55"/>
    <w:p w14:paraId="6253AFB6" w14:textId="671AB00E" w:rsidR="008C6C8B" w:rsidDel="00D42C71" w:rsidRDefault="008C6C8B" w:rsidP="00C82F06">
      <w:pPr>
        <w:pStyle w:val="ListParagraph"/>
        <w:numPr>
          <w:ilvl w:val="1"/>
          <w:numId w:val="12"/>
        </w:numPr>
        <w:spacing w:line="276" w:lineRule="auto"/>
        <w:rPr>
          <w:del w:id="63" w:author="Varsha Kuruvillaparapallichera" w:date="2019-01-24T11:52:00Z"/>
          <w:rFonts w:ascii="Times New Roman" w:hAnsi="Times New Roman"/>
          <w:sz w:val="24"/>
          <w:szCs w:val="24"/>
        </w:rPr>
      </w:pPr>
      <w:del w:id="64" w:author="Varsha Kuruvillaparapallichera" w:date="2019-01-24T11:52:00Z">
        <w:r w:rsidDel="00D42C71">
          <w:rPr>
            <w:rFonts w:ascii="Times New Roman" w:hAnsi="Times New Roman"/>
            <w:sz w:val="24"/>
            <w:szCs w:val="24"/>
          </w:rPr>
          <w:delText xml:space="preserve">Beside the templates dropdown, a preview button is displayed. Clicking on the preview button </w:delText>
        </w:r>
        <w:r w:rsidR="000641DC" w:rsidDel="00D42C71">
          <w:rPr>
            <w:rFonts w:ascii="Times New Roman" w:hAnsi="Times New Roman"/>
            <w:sz w:val="24"/>
            <w:szCs w:val="24"/>
          </w:rPr>
          <w:delText>will</w:delText>
        </w:r>
        <w:r w:rsidDel="00D42C71">
          <w:rPr>
            <w:rFonts w:ascii="Times New Roman" w:hAnsi="Times New Roman"/>
            <w:sz w:val="24"/>
            <w:szCs w:val="24"/>
          </w:rPr>
          <w:delText xml:space="preserve"> open a pop-up which displays </w:delText>
        </w:r>
        <w:r w:rsidR="0069197A" w:rsidDel="00D42C71">
          <w:rPr>
            <w:rFonts w:ascii="Times New Roman" w:hAnsi="Times New Roman"/>
            <w:sz w:val="24"/>
            <w:szCs w:val="24"/>
          </w:rPr>
          <w:delText>the uploaded template</w:delText>
        </w:r>
        <w:r w:rsidR="0069197A" w:rsidRPr="00215D3A" w:rsidDel="00D42C71">
          <w:rPr>
            <w:rFonts w:ascii="Times New Roman" w:hAnsi="Times New Roman"/>
            <w:b/>
            <w:sz w:val="24"/>
            <w:szCs w:val="24"/>
          </w:rPr>
          <w:delText xml:space="preserve"> </w:delText>
        </w:r>
        <w:r w:rsidR="00053D52" w:rsidRPr="009B7E5D" w:rsidDel="00D42C71">
          <w:rPr>
            <w:rFonts w:ascii="Times New Roman" w:hAnsi="Times New Roman"/>
            <w:sz w:val="24"/>
            <w:szCs w:val="24"/>
          </w:rPr>
          <w:delText>with the partner merge tags updated.</w:delText>
        </w:r>
        <w:r w:rsidR="00FD1538" w:rsidRPr="009B7E5D" w:rsidDel="00D42C71">
          <w:rPr>
            <w:rFonts w:ascii="Times New Roman" w:hAnsi="Times New Roman"/>
            <w:sz w:val="24"/>
            <w:szCs w:val="24"/>
          </w:rPr>
          <w:delText xml:space="preserve"> The merge tags that will be updated are partner company name, partner name/number/email and partner store registration link.</w:delText>
        </w:r>
        <w:r w:rsidR="00D5520D" w:rsidRPr="009B7E5D" w:rsidDel="00D42C71">
          <w:rPr>
            <w:rFonts w:ascii="Times New Roman" w:hAnsi="Times New Roman"/>
            <w:sz w:val="24"/>
            <w:szCs w:val="24"/>
          </w:rPr>
          <w:delText xml:space="preserve"> </w:delText>
        </w:r>
        <w:r w:rsidR="00D5520D" w:rsidDel="00D42C71">
          <w:rPr>
            <w:rFonts w:ascii="Times New Roman" w:hAnsi="Times New Roman"/>
            <w:sz w:val="24"/>
            <w:szCs w:val="24"/>
          </w:rPr>
          <w:delText>Clicking on the preview button without selecting an Email Template</w:delText>
        </w:r>
        <w:r w:rsidR="00C31E5E" w:rsidDel="00D42C71">
          <w:rPr>
            <w:rFonts w:ascii="Times New Roman" w:hAnsi="Times New Roman"/>
            <w:sz w:val="24"/>
            <w:szCs w:val="24"/>
          </w:rPr>
          <w:delText>, a pop up with message “Please select a template” is displayed.</w:delText>
        </w:r>
      </w:del>
      <w:ins w:id="65" w:author="Molisani, Ying S" w:date="2019-01-03T15:56:00Z">
        <w:del w:id="66" w:author="Varsha Kuruvillaparapallichera" w:date="2019-01-24T11:52:00Z">
          <w:r w:rsidR="00EE619F" w:rsidDel="00D42C71">
            <w:rPr>
              <w:rFonts w:ascii="Times New Roman" w:hAnsi="Times New Roman"/>
              <w:sz w:val="24"/>
              <w:szCs w:val="24"/>
            </w:rPr>
            <w:delText xml:space="preserve"> (Move this</w:delText>
          </w:r>
        </w:del>
      </w:ins>
      <w:ins w:id="67" w:author="Molisani, Ying S" w:date="2019-01-04T14:14:00Z">
        <w:del w:id="68" w:author="Varsha Kuruvillaparapallichera" w:date="2019-01-24T11:52:00Z">
          <w:r w:rsidR="004E77D6" w:rsidDel="00D42C71">
            <w:rPr>
              <w:rFonts w:ascii="Times New Roman" w:hAnsi="Times New Roman"/>
              <w:sz w:val="24"/>
              <w:szCs w:val="24"/>
            </w:rPr>
            <w:delText xml:space="preserve"> section</w:delText>
          </w:r>
        </w:del>
      </w:ins>
      <w:ins w:id="69" w:author="Molisani, Ying S" w:date="2019-01-03T15:56:00Z">
        <w:del w:id="70" w:author="Varsha Kuruvillaparapallichera" w:date="2019-01-24T11:52:00Z">
          <w:r w:rsidR="00EE619F" w:rsidDel="00D42C71">
            <w:rPr>
              <w:rFonts w:ascii="Times New Roman" w:hAnsi="Times New Roman"/>
              <w:sz w:val="24"/>
              <w:szCs w:val="24"/>
            </w:rPr>
            <w:delText xml:space="preserve"> to below the Overview section</w:delText>
          </w:r>
        </w:del>
      </w:ins>
      <w:ins w:id="71" w:author="Molisani, Ying S" w:date="2019-01-04T14:15:00Z">
        <w:del w:id="72" w:author="Varsha Kuruvillaparapallichera" w:date="2019-01-24T11:52:00Z">
          <w:r w:rsidR="001036ED" w:rsidDel="00D42C71">
            <w:rPr>
              <w:rFonts w:ascii="Times New Roman" w:hAnsi="Times New Roman"/>
              <w:sz w:val="24"/>
              <w:szCs w:val="24"/>
            </w:rPr>
            <w:delText xml:space="preserve"> above</w:delText>
          </w:r>
        </w:del>
      </w:ins>
      <w:ins w:id="73" w:author="Molisani, Ying S" w:date="2019-01-03T15:56:00Z">
        <w:del w:id="74" w:author="Varsha Kuruvillaparapallichera" w:date="2019-01-24T11:52:00Z">
          <w:r w:rsidR="00EE619F" w:rsidDel="00D42C71">
            <w:rPr>
              <w:rFonts w:ascii="Times New Roman" w:hAnsi="Times New Roman"/>
              <w:sz w:val="24"/>
              <w:szCs w:val="24"/>
            </w:rPr>
            <w:delText>)</w:delText>
          </w:r>
        </w:del>
      </w:ins>
    </w:p>
    <w:p w14:paraId="67F4A82F" w14:textId="2A9EE455" w:rsidR="009E12D2" w:rsidRDefault="00847E02" w:rsidP="00C82F06">
      <w:pPr>
        <w:pStyle w:val="ListParagraph"/>
        <w:numPr>
          <w:ilvl w:val="1"/>
          <w:numId w:val="12"/>
        </w:numPr>
        <w:spacing w:line="276" w:lineRule="auto"/>
        <w:rPr>
          <w:rFonts w:ascii="Times New Roman" w:hAnsi="Times New Roman"/>
          <w:sz w:val="24"/>
          <w:szCs w:val="24"/>
        </w:rPr>
      </w:pPr>
      <w:r>
        <w:rPr>
          <w:rFonts w:ascii="Times New Roman" w:hAnsi="Times New Roman"/>
          <w:sz w:val="24"/>
          <w:szCs w:val="24"/>
        </w:rPr>
        <w:t>The following buttons are present below</w:t>
      </w:r>
      <w:r w:rsidR="00345EBF">
        <w:rPr>
          <w:rFonts w:ascii="Times New Roman" w:hAnsi="Times New Roman"/>
          <w:sz w:val="24"/>
          <w:szCs w:val="24"/>
        </w:rPr>
        <w:t xml:space="preserve"> the </w:t>
      </w:r>
      <w:del w:id="75" w:author="Varsha Kuruvillaparapallichera" w:date="2019-01-24T11:52:00Z">
        <w:r w:rsidR="00345EBF" w:rsidDel="00D42C71">
          <w:rPr>
            <w:rFonts w:ascii="Times New Roman" w:hAnsi="Times New Roman"/>
            <w:sz w:val="24"/>
            <w:szCs w:val="24"/>
          </w:rPr>
          <w:delText xml:space="preserve">email </w:delText>
        </w:r>
        <w:r w:rsidR="009E12D2" w:rsidDel="00D42C71">
          <w:rPr>
            <w:rFonts w:ascii="Times New Roman" w:hAnsi="Times New Roman"/>
            <w:sz w:val="24"/>
            <w:szCs w:val="24"/>
          </w:rPr>
          <w:delText>template drop</w:delText>
        </w:r>
        <w:r w:rsidR="00345EBF" w:rsidDel="00D42C71">
          <w:rPr>
            <w:rFonts w:ascii="Times New Roman" w:hAnsi="Times New Roman"/>
            <w:sz w:val="24"/>
            <w:szCs w:val="24"/>
          </w:rPr>
          <w:delText xml:space="preserve"> down</w:delText>
        </w:r>
      </w:del>
      <w:ins w:id="76" w:author="Varsha Kuruvillaparapallichera" w:date="2019-01-24T11:52:00Z">
        <w:r w:rsidR="00D42C71">
          <w:rPr>
            <w:rFonts w:ascii="Times New Roman" w:hAnsi="Times New Roman"/>
            <w:sz w:val="24"/>
            <w:szCs w:val="24"/>
          </w:rPr>
          <w:t>from field</w:t>
        </w:r>
      </w:ins>
      <w:r w:rsidR="00345EBF">
        <w:rPr>
          <w:rFonts w:ascii="Times New Roman" w:hAnsi="Times New Roman"/>
          <w:sz w:val="24"/>
          <w:szCs w:val="24"/>
        </w:rPr>
        <w:t xml:space="preserve">. </w:t>
      </w:r>
    </w:p>
    <w:p w14:paraId="6F5878E0" w14:textId="7D5AE201" w:rsidR="00D5520D" w:rsidRDefault="00345EBF"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These buttons will be center aligned in the page</w:t>
      </w:r>
      <w:r w:rsidR="005F684F">
        <w:rPr>
          <w:rFonts w:ascii="Times New Roman" w:hAnsi="Times New Roman"/>
          <w:sz w:val="24"/>
          <w:szCs w:val="24"/>
        </w:rPr>
        <w:t xml:space="preserve">. </w:t>
      </w:r>
    </w:p>
    <w:p w14:paraId="229D3CE5" w14:textId="1367F4FA" w:rsidR="009E12D2" w:rsidRDefault="009E12D2" w:rsidP="00C82F06">
      <w:pPr>
        <w:pStyle w:val="ListParagraph"/>
        <w:numPr>
          <w:ilvl w:val="2"/>
          <w:numId w:val="12"/>
        </w:numPr>
        <w:spacing w:line="276" w:lineRule="auto"/>
        <w:rPr>
          <w:rFonts w:ascii="Times New Roman" w:hAnsi="Times New Roman"/>
          <w:sz w:val="24"/>
          <w:szCs w:val="24"/>
        </w:rPr>
      </w:pPr>
      <w:r>
        <w:rPr>
          <w:rFonts w:ascii="Times New Roman" w:hAnsi="Times New Roman"/>
          <w:sz w:val="24"/>
          <w:szCs w:val="24"/>
        </w:rPr>
        <w:t>They will be displayed in the following order:</w:t>
      </w:r>
    </w:p>
    <w:p w14:paraId="162DC77B" w14:textId="74E080D4" w:rsidR="009E12D2" w:rsidRDefault="00A63971" w:rsidP="00C82F06">
      <w:pPr>
        <w:pStyle w:val="ListParagraph"/>
        <w:numPr>
          <w:ilvl w:val="3"/>
          <w:numId w:val="12"/>
        </w:numPr>
        <w:spacing w:line="276" w:lineRule="auto"/>
        <w:rPr>
          <w:rFonts w:ascii="Times New Roman" w:hAnsi="Times New Roman"/>
          <w:sz w:val="24"/>
          <w:szCs w:val="24"/>
        </w:rPr>
      </w:pPr>
      <w:r>
        <w:rPr>
          <w:rFonts w:ascii="Times New Roman" w:hAnsi="Times New Roman"/>
          <w:sz w:val="24"/>
          <w:szCs w:val="24"/>
        </w:rPr>
        <w:t>Send:</w:t>
      </w:r>
      <w:r w:rsidR="00D24CE6">
        <w:rPr>
          <w:rFonts w:ascii="Times New Roman" w:hAnsi="Times New Roman"/>
          <w:sz w:val="24"/>
          <w:szCs w:val="24"/>
        </w:rPr>
        <w:t xml:space="preserve"> </w:t>
      </w:r>
      <w:r>
        <w:rPr>
          <w:rFonts w:ascii="Times New Roman" w:hAnsi="Times New Roman"/>
          <w:sz w:val="24"/>
          <w:szCs w:val="24"/>
        </w:rPr>
        <w:t xml:space="preserve">Clicking on the </w:t>
      </w:r>
      <w:r w:rsidR="00B001C2">
        <w:rPr>
          <w:rFonts w:ascii="Times New Roman" w:hAnsi="Times New Roman"/>
          <w:sz w:val="24"/>
          <w:szCs w:val="24"/>
        </w:rPr>
        <w:t xml:space="preserve">send button will update the emails in </w:t>
      </w:r>
      <w:r w:rsidR="00523C64">
        <w:rPr>
          <w:rFonts w:ascii="Times New Roman" w:hAnsi="Times New Roman"/>
          <w:sz w:val="24"/>
          <w:szCs w:val="24"/>
        </w:rPr>
        <w:t xml:space="preserve">EMAILMESSAGE table with low </w:t>
      </w:r>
      <w:r w:rsidR="004E7E1B">
        <w:rPr>
          <w:rFonts w:ascii="Times New Roman" w:hAnsi="Times New Roman"/>
          <w:sz w:val="24"/>
          <w:szCs w:val="24"/>
        </w:rPr>
        <w:t>priority (</w:t>
      </w:r>
      <w:r w:rsidR="00E53818">
        <w:rPr>
          <w:rFonts w:ascii="Times New Roman" w:hAnsi="Times New Roman"/>
          <w:sz w:val="24"/>
          <w:szCs w:val="24"/>
        </w:rPr>
        <w:t>3).</w:t>
      </w:r>
      <w:r w:rsidR="005E2E44">
        <w:rPr>
          <w:rFonts w:ascii="Times New Roman" w:hAnsi="Times New Roman"/>
          <w:sz w:val="24"/>
          <w:szCs w:val="24"/>
        </w:rPr>
        <w:t xml:space="preserve"> Confirmation pop-up with message “Email sent successfully” will be displayed. Clicking the Ok button in the confirmation pop-up, the List of Emails page will be displayed.</w:t>
      </w:r>
    </w:p>
    <w:p w14:paraId="4207910D" w14:textId="5C0C3461" w:rsidR="009E12D2" w:rsidRDefault="009E12D2" w:rsidP="00C82F06">
      <w:pPr>
        <w:pStyle w:val="ListParagraph"/>
        <w:numPr>
          <w:ilvl w:val="3"/>
          <w:numId w:val="12"/>
        </w:numPr>
        <w:spacing w:line="276" w:lineRule="auto"/>
        <w:rPr>
          <w:rFonts w:ascii="Times New Roman" w:hAnsi="Times New Roman"/>
          <w:sz w:val="24"/>
          <w:szCs w:val="24"/>
        </w:rPr>
      </w:pPr>
      <w:r>
        <w:rPr>
          <w:rFonts w:ascii="Times New Roman" w:hAnsi="Times New Roman"/>
          <w:sz w:val="24"/>
          <w:szCs w:val="24"/>
        </w:rPr>
        <w:t>Cancel</w:t>
      </w:r>
      <w:r w:rsidR="001B289C">
        <w:rPr>
          <w:rFonts w:ascii="Times New Roman" w:hAnsi="Times New Roman"/>
          <w:sz w:val="24"/>
          <w:szCs w:val="24"/>
        </w:rPr>
        <w:t xml:space="preserve">: Clicking on cancel message will </w:t>
      </w:r>
      <w:r w:rsidR="00415C39">
        <w:rPr>
          <w:rFonts w:ascii="Times New Roman" w:hAnsi="Times New Roman"/>
          <w:sz w:val="24"/>
          <w:szCs w:val="24"/>
        </w:rPr>
        <w:t>show a pop-up with message “You have modified content. Do you want to save the changes?”</w:t>
      </w:r>
      <w:r w:rsidR="00F96CEE">
        <w:rPr>
          <w:rFonts w:ascii="Times New Roman" w:hAnsi="Times New Roman"/>
          <w:sz w:val="24"/>
          <w:szCs w:val="24"/>
        </w:rPr>
        <w:t xml:space="preserve"> with yes and no buttons. Clicking on yes button will work same as the save button fun</w:t>
      </w:r>
      <w:r w:rsidR="0076039A">
        <w:rPr>
          <w:rFonts w:ascii="Times New Roman" w:hAnsi="Times New Roman"/>
          <w:sz w:val="24"/>
          <w:szCs w:val="24"/>
        </w:rPr>
        <w:t>ctionality. Clicking on “No”</w:t>
      </w:r>
      <w:r w:rsidR="00F96CEE">
        <w:rPr>
          <w:rFonts w:ascii="Times New Roman" w:hAnsi="Times New Roman"/>
          <w:sz w:val="24"/>
          <w:szCs w:val="24"/>
        </w:rPr>
        <w:t xml:space="preserve"> button will close the page without saving and go back to the </w:t>
      </w:r>
      <w:r w:rsidR="00D367CE">
        <w:rPr>
          <w:rFonts w:ascii="Times New Roman" w:hAnsi="Times New Roman"/>
          <w:sz w:val="24"/>
          <w:szCs w:val="24"/>
        </w:rPr>
        <w:t>Compose screen.</w:t>
      </w:r>
    </w:p>
    <w:p w14:paraId="46412C73" w14:textId="75C517F6" w:rsidR="005E2E44" w:rsidRDefault="009E12D2" w:rsidP="005E2E44">
      <w:pPr>
        <w:pStyle w:val="ListParagraph"/>
        <w:numPr>
          <w:ilvl w:val="3"/>
          <w:numId w:val="12"/>
        </w:numPr>
        <w:spacing w:line="276" w:lineRule="auto"/>
        <w:rPr>
          <w:rFonts w:ascii="Times New Roman" w:hAnsi="Times New Roman"/>
          <w:sz w:val="24"/>
          <w:szCs w:val="24"/>
        </w:rPr>
      </w:pPr>
      <w:r>
        <w:rPr>
          <w:rFonts w:ascii="Times New Roman" w:hAnsi="Times New Roman"/>
          <w:sz w:val="24"/>
          <w:szCs w:val="24"/>
        </w:rPr>
        <w:t>Save</w:t>
      </w:r>
      <w:r w:rsidR="004B1FDF">
        <w:rPr>
          <w:rFonts w:ascii="Times New Roman" w:hAnsi="Times New Roman"/>
          <w:sz w:val="24"/>
          <w:szCs w:val="24"/>
        </w:rPr>
        <w:t>: Clicking on save button will save all informa</w:t>
      </w:r>
      <w:r w:rsidR="00B041E6">
        <w:rPr>
          <w:rFonts w:ascii="Times New Roman" w:hAnsi="Times New Roman"/>
          <w:sz w:val="24"/>
          <w:szCs w:val="24"/>
        </w:rPr>
        <w:t>tion to the corresponding tables.</w:t>
      </w:r>
      <w:r w:rsidR="001C1450">
        <w:rPr>
          <w:rFonts w:ascii="Times New Roman" w:hAnsi="Times New Roman"/>
          <w:sz w:val="24"/>
          <w:szCs w:val="24"/>
        </w:rPr>
        <w:t xml:space="preserve"> The groups and individual email ids will be updated in </w:t>
      </w:r>
      <w:r w:rsidR="005B4E9E">
        <w:rPr>
          <w:rStyle w:val="Hyperlink"/>
          <w:rFonts w:ascii="Times New Roman" w:hAnsi="Times New Roman"/>
          <w:sz w:val="24"/>
          <w:szCs w:val="24"/>
        </w:rPr>
        <w:fldChar w:fldCharType="begin"/>
      </w:r>
      <w:r w:rsidR="005B4E9E">
        <w:rPr>
          <w:rStyle w:val="Hyperlink"/>
          <w:rFonts w:ascii="Times New Roman" w:hAnsi="Times New Roman"/>
          <w:sz w:val="24"/>
          <w:szCs w:val="24"/>
        </w:rPr>
        <w:instrText xml:space="preserve"> HYPERLINK \l "x_partner_emailrecipients" </w:instrText>
      </w:r>
      <w:r w:rsidR="005B4E9E">
        <w:rPr>
          <w:rStyle w:val="Hyperlink"/>
          <w:rFonts w:ascii="Times New Roman" w:hAnsi="Times New Roman"/>
          <w:sz w:val="24"/>
          <w:szCs w:val="24"/>
        </w:rPr>
        <w:fldChar w:fldCharType="separate"/>
      </w:r>
      <w:r w:rsidR="001C1450" w:rsidRPr="00123381">
        <w:rPr>
          <w:rStyle w:val="Hyperlink"/>
          <w:rFonts w:ascii="Times New Roman" w:hAnsi="Times New Roman"/>
          <w:sz w:val="24"/>
          <w:szCs w:val="24"/>
        </w:rPr>
        <w:t>X_PARTNER_EMAIL</w:t>
      </w:r>
      <w:ins w:id="77" w:author="Molisani, Ying S" w:date="2019-01-03T15:36:00Z">
        <w:r w:rsidR="00095934">
          <w:rPr>
            <w:rStyle w:val="Hyperlink"/>
            <w:rFonts w:ascii="Times New Roman" w:hAnsi="Times New Roman"/>
            <w:sz w:val="24"/>
            <w:szCs w:val="24"/>
          </w:rPr>
          <w:t>_</w:t>
        </w:r>
      </w:ins>
      <w:r w:rsidR="001C1450" w:rsidRPr="00123381">
        <w:rPr>
          <w:rStyle w:val="Hyperlink"/>
          <w:rFonts w:ascii="Times New Roman" w:hAnsi="Times New Roman"/>
          <w:sz w:val="24"/>
          <w:szCs w:val="24"/>
        </w:rPr>
        <w:t>RECIPIENT</w:t>
      </w:r>
      <w:del w:id="78" w:author="Molisani, Ying S" w:date="2019-01-03T15:36:00Z">
        <w:r w:rsidR="001C1450" w:rsidRPr="00123381" w:rsidDel="00095934">
          <w:rPr>
            <w:rStyle w:val="Hyperlink"/>
            <w:rFonts w:ascii="Times New Roman" w:hAnsi="Times New Roman"/>
            <w:sz w:val="24"/>
            <w:szCs w:val="24"/>
          </w:rPr>
          <w:delText>S</w:delText>
        </w:r>
      </w:del>
      <w:r w:rsidR="005B4E9E">
        <w:rPr>
          <w:rStyle w:val="Hyperlink"/>
          <w:rFonts w:ascii="Times New Roman" w:hAnsi="Times New Roman"/>
          <w:sz w:val="24"/>
          <w:szCs w:val="24"/>
        </w:rPr>
        <w:fldChar w:fldCharType="end"/>
      </w:r>
      <w:r w:rsidR="001C1450">
        <w:rPr>
          <w:rFonts w:ascii="Times New Roman" w:hAnsi="Times New Roman"/>
          <w:sz w:val="24"/>
          <w:szCs w:val="24"/>
        </w:rPr>
        <w:t xml:space="preserve"> table and the rest of the details will be updated in the </w:t>
      </w:r>
      <w:r w:rsidR="005B4E9E">
        <w:rPr>
          <w:rStyle w:val="Hyperlink"/>
          <w:rFonts w:ascii="Times New Roman" w:hAnsi="Times New Roman"/>
          <w:sz w:val="24"/>
          <w:szCs w:val="24"/>
        </w:rPr>
        <w:fldChar w:fldCharType="begin"/>
      </w:r>
      <w:r w:rsidR="005B4E9E">
        <w:rPr>
          <w:rStyle w:val="Hyperlink"/>
          <w:rFonts w:ascii="Times New Roman" w:hAnsi="Times New Roman"/>
          <w:sz w:val="24"/>
          <w:szCs w:val="24"/>
        </w:rPr>
        <w:instrText xml:space="preserve"> HYPERLINK \l "x_partner_emailmessages" </w:instrText>
      </w:r>
      <w:r w:rsidR="005B4E9E">
        <w:rPr>
          <w:rStyle w:val="Hyperlink"/>
          <w:rFonts w:ascii="Times New Roman" w:hAnsi="Times New Roman"/>
          <w:sz w:val="24"/>
          <w:szCs w:val="24"/>
        </w:rPr>
        <w:fldChar w:fldCharType="separate"/>
      </w:r>
      <w:r w:rsidR="001C1450" w:rsidRPr="008576FA">
        <w:rPr>
          <w:rStyle w:val="Hyperlink"/>
          <w:rFonts w:ascii="Times New Roman" w:hAnsi="Times New Roman"/>
          <w:sz w:val="24"/>
          <w:szCs w:val="24"/>
        </w:rPr>
        <w:t>X_PARTNER_EMAIL</w:t>
      </w:r>
      <w:ins w:id="79" w:author="Molisani, Ying S" w:date="2019-01-03T15:36:00Z">
        <w:r w:rsidR="00095934">
          <w:rPr>
            <w:rStyle w:val="Hyperlink"/>
            <w:rFonts w:ascii="Times New Roman" w:hAnsi="Times New Roman"/>
            <w:sz w:val="24"/>
            <w:szCs w:val="24"/>
          </w:rPr>
          <w:t>_</w:t>
        </w:r>
      </w:ins>
      <w:r w:rsidR="001C1450" w:rsidRPr="008576FA">
        <w:rPr>
          <w:rStyle w:val="Hyperlink"/>
          <w:rFonts w:ascii="Times New Roman" w:hAnsi="Times New Roman"/>
          <w:sz w:val="24"/>
          <w:szCs w:val="24"/>
        </w:rPr>
        <w:t>MESS</w:t>
      </w:r>
      <w:del w:id="80" w:author="Molisani, Ying S" w:date="2019-01-03T15:36:00Z">
        <w:r w:rsidR="001C1450" w:rsidRPr="008576FA" w:rsidDel="00095934">
          <w:rPr>
            <w:rStyle w:val="Hyperlink"/>
            <w:rFonts w:ascii="Times New Roman" w:hAnsi="Times New Roman"/>
            <w:sz w:val="24"/>
            <w:szCs w:val="24"/>
          </w:rPr>
          <w:delText>E</w:delText>
        </w:r>
      </w:del>
      <w:ins w:id="81" w:author="Molisani, Ying S" w:date="2019-01-03T15:36:00Z">
        <w:r w:rsidR="00095934">
          <w:rPr>
            <w:rStyle w:val="Hyperlink"/>
            <w:rFonts w:ascii="Times New Roman" w:hAnsi="Times New Roman"/>
            <w:sz w:val="24"/>
            <w:szCs w:val="24"/>
          </w:rPr>
          <w:t>A</w:t>
        </w:r>
      </w:ins>
      <w:r w:rsidR="001C1450" w:rsidRPr="008576FA">
        <w:rPr>
          <w:rStyle w:val="Hyperlink"/>
          <w:rFonts w:ascii="Times New Roman" w:hAnsi="Times New Roman"/>
          <w:sz w:val="24"/>
          <w:szCs w:val="24"/>
        </w:rPr>
        <w:t>GE</w:t>
      </w:r>
      <w:del w:id="82" w:author="Molisani, Ying S" w:date="2019-01-03T15:36:00Z">
        <w:r w:rsidR="001C1450" w:rsidRPr="008576FA" w:rsidDel="00095934">
          <w:rPr>
            <w:rStyle w:val="Hyperlink"/>
            <w:rFonts w:ascii="Times New Roman" w:hAnsi="Times New Roman"/>
            <w:sz w:val="24"/>
            <w:szCs w:val="24"/>
          </w:rPr>
          <w:delText>S</w:delText>
        </w:r>
      </w:del>
      <w:r w:rsidR="005B4E9E">
        <w:rPr>
          <w:rStyle w:val="Hyperlink"/>
          <w:rFonts w:ascii="Times New Roman" w:hAnsi="Times New Roman"/>
          <w:sz w:val="24"/>
          <w:szCs w:val="24"/>
        </w:rPr>
        <w:fldChar w:fldCharType="end"/>
      </w:r>
      <w:r w:rsidR="001C1450">
        <w:rPr>
          <w:rFonts w:ascii="Times New Roman" w:hAnsi="Times New Roman"/>
          <w:sz w:val="24"/>
          <w:szCs w:val="24"/>
        </w:rPr>
        <w:t xml:space="preserve"> table.</w:t>
      </w:r>
      <w:ins w:id="83" w:author="Varsha Kuruvillaparapallichera" w:date="2019-01-24T12:13:00Z">
        <w:r w:rsidR="00A51330">
          <w:rPr>
            <w:rFonts w:ascii="Times New Roman" w:hAnsi="Times New Roman"/>
            <w:sz w:val="24"/>
            <w:szCs w:val="24"/>
          </w:rPr>
          <w:t xml:space="preserve"> </w:t>
        </w:r>
        <w:r w:rsidR="004702AD">
          <w:rPr>
            <w:rFonts w:ascii="Times New Roman" w:hAnsi="Times New Roman"/>
            <w:sz w:val="24"/>
            <w:szCs w:val="24"/>
          </w:rPr>
          <w:t>The messages with empty data in</w:t>
        </w:r>
        <w:r w:rsidR="00A51330">
          <w:rPr>
            <w:rFonts w:ascii="Times New Roman" w:hAnsi="Times New Roman"/>
            <w:sz w:val="24"/>
            <w:szCs w:val="24"/>
          </w:rPr>
          <w:t xml:space="preserve"> the SENT_DATE column is considered as the DRAFT status emails.</w:t>
        </w:r>
      </w:ins>
      <w:r w:rsidR="007274D2">
        <w:rPr>
          <w:rFonts w:ascii="Times New Roman" w:hAnsi="Times New Roman"/>
          <w:sz w:val="24"/>
          <w:szCs w:val="24"/>
        </w:rPr>
        <w:t xml:space="preserve"> </w:t>
      </w:r>
      <w:del w:id="84" w:author="Varsha Kuruvillaparapallichera" w:date="2019-01-24T11:54:00Z">
        <w:r w:rsidR="007274D2" w:rsidRPr="0076039A" w:rsidDel="00377DA3">
          <w:rPr>
            <w:rFonts w:ascii="Times New Roman" w:hAnsi="Times New Roman"/>
            <w:sz w:val="24"/>
            <w:szCs w:val="24"/>
          </w:rPr>
          <w:delText>The X_PARTNER_EMAIL</w:delText>
        </w:r>
      </w:del>
      <w:ins w:id="85" w:author="Molisani, Ying S" w:date="2019-01-03T15:38:00Z">
        <w:del w:id="86" w:author="Varsha Kuruvillaparapallichera" w:date="2019-01-24T11:54:00Z">
          <w:r w:rsidR="00095934" w:rsidDel="00377DA3">
            <w:rPr>
              <w:rFonts w:ascii="Times New Roman" w:hAnsi="Times New Roman"/>
              <w:sz w:val="24"/>
              <w:szCs w:val="24"/>
            </w:rPr>
            <w:delText>_</w:delText>
          </w:r>
        </w:del>
      </w:ins>
      <w:del w:id="87" w:author="Varsha Kuruvillaparapallichera" w:date="2019-01-24T11:54:00Z">
        <w:r w:rsidR="007274D2" w:rsidRPr="0076039A" w:rsidDel="00377DA3">
          <w:rPr>
            <w:rFonts w:ascii="Times New Roman" w:hAnsi="Times New Roman"/>
            <w:sz w:val="24"/>
            <w:szCs w:val="24"/>
          </w:rPr>
          <w:delText>MESSE</w:delText>
        </w:r>
      </w:del>
      <w:ins w:id="88" w:author="Molisani, Ying S" w:date="2019-01-03T15:38:00Z">
        <w:del w:id="89" w:author="Varsha Kuruvillaparapallichera" w:date="2019-01-24T11:54:00Z">
          <w:r w:rsidR="00095934" w:rsidDel="00377DA3">
            <w:rPr>
              <w:rFonts w:ascii="Times New Roman" w:hAnsi="Times New Roman"/>
              <w:sz w:val="24"/>
              <w:szCs w:val="24"/>
            </w:rPr>
            <w:delText>A</w:delText>
          </w:r>
        </w:del>
      </w:ins>
      <w:del w:id="90" w:author="Varsha Kuruvillaparapallichera" w:date="2019-01-24T11:54:00Z">
        <w:r w:rsidR="007274D2" w:rsidRPr="0076039A" w:rsidDel="00377DA3">
          <w:rPr>
            <w:rFonts w:ascii="Times New Roman" w:hAnsi="Times New Roman"/>
            <w:sz w:val="24"/>
            <w:szCs w:val="24"/>
          </w:rPr>
          <w:delText xml:space="preserve">GES.STATUS </w:delText>
        </w:r>
      </w:del>
      <w:ins w:id="91" w:author="Molisani, Ying S" w:date="2019-01-03T15:49:00Z">
        <w:del w:id="92" w:author="Varsha Kuruvillaparapallichera" w:date="2019-01-24T11:54:00Z">
          <w:r w:rsidR="00920BDF" w:rsidDel="00377DA3">
            <w:rPr>
              <w:rFonts w:ascii="Times New Roman" w:hAnsi="Times New Roman"/>
              <w:sz w:val="24"/>
              <w:szCs w:val="24"/>
            </w:rPr>
            <w:delText xml:space="preserve"> (no STATUS in schema table???) </w:delText>
          </w:r>
        </w:del>
      </w:ins>
      <w:del w:id="93" w:author="Varsha Kuruvillaparapallichera" w:date="2019-01-24T11:54:00Z">
        <w:r w:rsidR="007274D2" w:rsidRPr="0076039A" w:rsidDel="00377DA3">
          <w:rPr>
            <w:rFonts w:ascii="Times New Roman" w:hAnsi="Times New Roman"/>
            <w:sz w:val="24"/>
            <w:szCs w:val="24"/>
          </w:rPr>
          <w:delText>for these messages will be updated as 5</w:delText>
        </w:r>
        <w:r w:rsidR="000D344D" w:rsidRPr="0076039A" w:rsidDel="00377DA3">
          <w:rPr>
            <w:rFonts w:ascii="Times New Roman" w:hAnsi="Times New Roman"/>
            <w:sz w:val="24"/>
            <w:szCs w:val="24"/>
          </w:rPr>
          <w:delText xml:space="preserve"> </w:delText>
        </w:r>
        <w:r w:rsidR="007274D2" w:rsidRPr="0076039A" w:rsidDel="00377DA3">
          <w:rPr>
            <w:rFonts w:ascii="Times New Roman" w:hAnsi="Times New Roman"/>
            <w:sz w:val="24"/>
            <w:szCs w:val="24"/>
          </w:rPr>
          <w:delText>(</w:delText>
        </w:r>
        <w:r w:rsidR="002376E7" w:rsidDel="00377DA3">
          <w:rPr>
            <w:rStyle w:val="Hyperlink"/>
            <w:rFonts w:ascii="Times New Roman" w:hAnsi="Times New Roman"/>
            <w:sz w:val="24"/>
            <w:szCs w:val="24"/>
          </w:rPr>
          <w:fldChar w:fldCharType="begin"/>
        </w:r>
        <w:r w:rsidR="002376E7" w:rsidDel="00377DA3">
          <w:rPr>
            <w:rStyle w:val="Hyperlink"/>
            <w:rFonts w:ascii="Times New Roman" w:hAnsi="Times New Roman"/>
            <w:sz w:val="24"/>
            <w:szCs w:val="24"/>
          </w:rPr>
          <w:delInstrText xml:space="preserve"> HYPERLINK \l "emailmessagestatustype" </w:delInstrText>
        </w:r>
        <w:r w:rsidR="002376E7" w:rsidDel="00377DA3">
          <w:rPr>
            <w:rStyle w:val="Hyperlink"/>
            <w:rFonts w:ascii="Times New Roman" w:hAnsi="Times New Roman"/>
            <w:sz w:val="24"/>
            <w:szCs w:val="24"/>
          </w:rPr>
          <w:fldChar w:fldCharType="separate"/>
        </w:r>
        <w:r w:rsidR="007274D2" w:rsidRPr="007F1027" w:rsidDel="00377DA3">
          <w:rPr>
            <w:rStyle w:val="Hyperlink"/>
            <w:rFonts w:ascii="Times New Roman" w:hAnsi="Times New Roman"/>
            <w:sz w:val="24"/>
            <w:szCs w:val="24"/>
          </w:rPr>
          <w:delText>EMAILMESSAGESTATUSTYPE</w:delText>
        </w:r>
        <w:r w:rsidR="002376E7" w:rsidDel="00377DA3">
          <w:rPr>
            <w:rStyle w:val="Hyperlink"/>
            <w:rFonts w:ascii="Times New Roman" w:hAnsi="Times New Roman"/>
            <w:sz w:val="24"/>
            <w:szCs w:val="24"/>
          </w:rPr>
          <w:fldChar w:fldCharType="end"/>
        </w:r>
        <w:r w:rsidR="007274D2" w:rsidRPr="007F1027" w:rsidDel="00377DA3">
          <w:rPr>
            <w:rFonts w:ascii="Times New Roman" w:hAnsi="Times New Roman"/>
            <w:sz w:val="24"/>
            <w:szCs w:val="24"/>
          </w:rPr>
          <w:delText>.NAME = DRAFT</w:delText>
        </w:r>
      </w:del>
      <w:ins w:id="94" w:author="Molisani, Ying S" w:date="2019-01-03T15:49:00Z">
        <w:del w:id="95" w:author="Varsha Kuruvillaparapallichera" w:date="2019-01-24T11:54:00Z">
          <w:r w:rsidR="00920BDF" w:rsidDel="00377DA3">
            <w:rPr>
              <w:rFonts w:ascii="Times New Roman" w:hAnsi="Times New Roman"/>
              <w:sz w:val="24"/>
              <w:szCs w:val="24"/>
            </w:rPr>
            <w:delText xml:space="preserve"> (also not shown in schema table</w:delText>
          </w:r>
        </w:del>
      </w:ins>
      <w:del w:id="96" w:author="Varsha Kuruvillaparapallichera" w:date="2019-01-24T11:54:00Z">
        <w:r w:rsidR="007274D2" w:rsidRPr="007F1027" w:rsidDel="00377DA3">
          <w:rPr>
            <w:rFonts w:ascii="Times New Roman" w:hAnsi="Times New Roman"/>
            <w:sz w:val="24"/>
            <w:szCs w:val="24"/>
          </w:rPr>
          <w:delText>)</w:delText>
        </w:r>
        <w:r w:rsidR="00683072" w:rsidRPr="007F1027" w:rsidDel="00377DA3">
          <w:rPr>
            <w:rFonts w:ascii="Times New Roman" w:hAnsi="Times New Roman"/>
            <w:sz w:val="24"/>
            <w:szCs w:val="24"/>
          </w:rPr>
          <w:delText>.</w:delText>
        </w:r>
        <w:r w:rsidR="005E2E44" w:rsidDel="00377DA3">
          <w:rPr>
            <w:rFonts w:ascii="Times New Roman" w:hAnsi="Times New Roman"/>
            <w:sz w:val="24"/>
            <w:szCs w:val="24"/>
          </w:rPr>
          <w:delText xml:space="preserve"> </w:delText>
        </w:r>
      </w:del>
      <w:r w:rsidR="005E2E44">
        <w:rPr>
          <w:rFonts w:ascii="Times New Roman" w:hAnsi="Times New Roman"/>
          <w:sz w:val="24"/>
          <w:szCs w:val="24"/>
        </w:rPr>
        <w:t>Confirmation pop-up with message “Email saved successfully” will be displayed. Clicking the Ok button in the confirmation pop-up, the List of Emails page will be displayed.</w:t>
      </w:r>
    </w:p>
    <w:p w14:paraId="18E1D7EC" w14:textId="7B88D2A3" w:rsidR="009E12D2" w:rsidRPr="0076039A" w:rsidRDefault="009E12D2" w:rsidP="005E2E44">
      <w:pPr>
        <w:pStyle w:val="ListParagraph"/>
        <w:spacing w:line="276" w:lineRule="auto"/>
        <w:ind w:left="2880"/>
        <w:rPr>
          <w:rFonts w:ascii="Times New Roman" w:hAnsi="Times New Roman"/>
          <w:sz w:val="24"/>
          <w:szCs w:val="24"/>
        </w:rPr>
      </w:pPr>
    </w:p>
    <w:p w14:paraId="505B1478" w14:textId="118FEBDA" w:rsidR="005E51E8" w:rsidRDefault="005E51E8" w:rsidP="005E51E8">
      <w:pPr>
        <w:spacing w:line="276" w:lineRule="auto"/>
      </w:pPr>
    </w:p>
    <w:p w14:paraId="5957CAC8" w14:textId="7AF40B3D" w:rsidR="005E51E8" w:rsidRPr="00FC7CBE" w:rsidRDefault="005E51E8" w:rsidP="005E51E8">
      <w:pPr>
        <w:spacing w:line="276" w:lineRule="auto"/>
        <w:rPr>
          <w:b/>
        </w:rPr>
      </w:pPr>
      <w:r w:rsidRPr="00FC7CBE">
        <w:rPr>
          <w:b/>
        </w:rPr>
        <w:t>Edi</w:t>
      </w:r>
      <w:r w:rsidR="00A775FA" w:rsidRPr="00FC7CBE">
        <w:rPr>
          <w:b/>
        </w:rPr>
        <w:t>t Button</w:t>
      </w:r>
      <w:r w:rsidRPr="00FC7CBE">
        <w:rPr>
          <w:b/>
        </w:rPr>
        <w:t>:</w:t>
      </w:r>
    </w:p>
    <w:p w14:paraId="12F7BCC1" w14:textId="5F5AF101" w:rsidR="00682F8B" w:rsidRDefault="00682F8B" w:rsidP="00682F8B">
      <w:pPr>
        <w:spacing w:line="276" w:lineRule="auto"/>
      </w:pPr>
      <w:r w:rsidRPr="00C45553">
        <w:t>On clicking</w:t>
      </w:r>
      <w:r>
        <w:t xml:space="preserve"> the edit button, opens a page which allows the partner to edit/send/save an email message which is in the draft status.</w:t>
      </w:r>
    </w:p>
    <w:p w14:paraId="5DF36A60" w14:textId="77777777" w:rsidR="005653D8" w:rsidRPr="005653D8" w:rsidRDefault="005653D8" w:rsidP="005653D8">
      <w:pPr>
        <w:pStyle w:val="ListParagraph"/>
        <w:numPr>
          <w:ilvl w:val="0"/>
          <w:numId w:val="20"/>
        </w:numPr>
        <w:spacing w:line="276" w:lineRule="auto"/>
        <w:rPr>
          <w:rFonts w:ascii="Times New Roman" w:hAnsi="Times New Roman"/>
          <w:sz w:val="24"/>
          <w:szCs w:val="24"/>
        </w:rPr>
      </w:pPr>
      <w:r w:rsidRPr="005653D8">
        <w:rPr>
          <w:rFonts w:ascii="Times New Roman" w:hAnsi="Times New Roman"/>
          <w:sz w:val="24"/>
          <w:szCs w:val="24"/>
        </w:rPr>
        <w:t>Below the screen title, the overview section will be displayed. Overview view content will be displayed as bullet points. In the top right corner of the section close link is displayed. On clicking close link, the overview section will collapse.</w:t>
      </w:r>
    </w:p>
    <w:p w14:paraId="5E44C0E3" w14:textId="77777777" w:rsidR="005653D8" w:rsidRDefault="005653D8" w:rsidP="005653D8">
      <w:pPr>
        <w:pStyle w:val="ListParagraph"/>
        <w:numPr>
          <w:ilvl w:val="2"/>
          <w:numId w:val="12"/>
        </w:numPr>
        <w:spacing w:line="276" w:lineRule="auto"/>
        <w:rPr>
          <w:rFonts w:ascii="Times New Roman" w:hAnsi="Times New Roman"/>
          <w:sz w:val="24"/>
          <w:szCs w:val="24"/>
        </w:rPr>
      </w:pPr>
      <w:r w:rsidRPr="004667A4">
        <w:rPr>
          <w:rFonts w:ascii="Times New Roman" w:hAnsi="Times New Roman"/>
          <w:sz w:val="24"/>
          <w:szCs w:val="24"/>
        </w:rPr>
        <w:t>Overview content is TBD.</w:t>
      </w:r>
    </w:p>
    <w:p w14:paraId="3EDC8F4D" w14:textId="77777777" w:rsidR="005653D8" w:rsidRDefault="005653D8" w:rsidP="00682F8B">
      <w:pPr>
        <w:spacing w:line="276" w:lineRule="auto"/>
      </w:pPr>
    </w:p>
    <w:p w14:paraId="4510E765" w14:textId="15815741" w:rsidR="00682F8B" w:rsidRPr="00AA7B62" w:rsidRDefault="00682F8B" w:rsidP="00C82F06">
      <w:pPr>
        <w:pStyle w:val="ListParagraph"/>
        <w:numPr>
          <w:ilvl w:val="0"/>
          <w:numId w:val="15"/>
        </w:numPr>
        <w:spacing w:line="276" w:lineRule="auto"/>
        <w:rPr>
          <w:rFonts w:ascii="Times New Roman" w:hAnsi="Times New Roman"/>
          <w:sz w:val="24"/>
          <w:szCs w:val="24"/>
        </w:rPr>
      </w:pPr>
      <w:r w:rsidRPr="008B7726">
        <w:rPr>
          <w:rFonts w:ascii="Times New Roman" w:hAnsi="Times New Roman"/>
          <w:sz w:val="24"/>
          <w:szCs w:val="24"/>
        </w:rPr>
        <w:t>Ba</w:t>
      </w:r>
      <w:r w:rsidR="00E21F15">
        <w:rPr>
          <w:rFonts w:ascii="Times New Roman" w:hAnsi="Times New Roman"/>
          <w:sz w:val="24"/>
          <w:szCs w:val="24"/>
        </w:rPr>
        <w:t xml:space="preserve">sed on the </w:t>
      </w:r>
      <w:r w:rsidR="00273F5D">
        <w:rPr>
          <w:rFonts w:ascii="Times New Roman" w:hAnsi="Times New Roman"/>
          <w:sz w:val="24"/>
          <w:szCs w:val="24"/>
        </w:rPr>
        <w:t xml:space="preserve">selected email message, the page will display with </w:t>
      </w:r>
      <w:r w:rsidR="007F1027">
        <w:rPr>
          <w:rFonts w:ascii="Times New Roman" w:hAnsi="Times New Roman"/>
          <w:sz w:val="24"/>
          <w:szCs w:val="24"/>
        </w:rPr>
        <w:t>subject, to, email message drop-</w:t>
      </w:r>
      <w:r w:rsidR="00273F5D">
        <w:rPr>
          <w:rFonts w:ascii="Times New Roman" w:hAnsi="Times New Roman"/>
          <w:sz w:val="24"/>
          <w:szCs w:val="24"/>
        </w:rPr>
        <w:t>down already populated.</w:t>
      </w:r>
    </w:p>
    <w:p w14:paraId="3489D8C5" w14:textId="1F039F19" w:rsidR="00682F8B" w:rsidRPr="00AA7B62" w:rsidRDefault="00682F8B" w:rsidP="00C82F06">
      <w:pPr>
        <w:pStyle w:val="ListParagraph"/>
        <w:numPr>
          <w:ilvl w:val="0"/>
          <w:numId w:val="15"/>
        </w:numPr>
        <w:spacing w:line="276" w:lineRule="auto"/>
        <w:rPr>
          <w:rFonts w:ascii="Times New Roman" w:hAnsi="Times New Roman"/>
          <w:sz w:val="24"/>
          <w:szCs w:val="24"/>
        </w:rPr>
      </w:pPr>
      <w:r w:rsidRPr="008B7726">
        <w:rPr>
          <w:rFonts w:ascii="Times New Roman" w:hAnsi="Times New Roman"/>
          <w:sz w:val="24"/>
          <w:szCs w:val="24"/>
        </w:rPr>
        <w:t xml:space="preserve">Any one </w:t>
      </w:r>
      <w:r w:rsidR="0088211D">
        <w:rPr>
          <w:rFonts w:ascii="Times New Roman" w:hAnsi="Times New Roman"/>
          <w:sz w:val="24"/>
          <w:szCs w:val="24"/>
        </w:rPr>
        <w:t>email message</w:t>
      </w:r>
      <w:r w:rsidRPr="008B7726">
        <w:rPr>
          <w:rFonts w:ascii="Times New Roman" w:hAnsi="Times New Roman"/>
          <w:sz w:val="24"/>
          <w:szCs w:val="24"/>
        </w:rPr>
        <w:t xml:space="preserve"> should be selected to edit. Clicking on the edit bu</w:t>
      </w:r>
      <w:r w:rsidR="0088211D">
        <w:rPr>
          <w:rFonts w:ascii="Times New Roman" w:hAnsi="Times New Roman"/>
          <w:sz w:val="24"/>
          <w:szCs w:val="24"/>
        </w:rPr>
        <w:t>tton without selecting any email message</w:t>
      </w:r>
      <w:r w:rsidRPr="008B7726">
        <w:rPr>
          <w:rFonts w:ascii="Times New Roman" w:hAnsi="Times New Roman"/>
          <w:sz w:val="24"/>
          <w:szCs w:val="24"/>
        </w:rPr>
        <w:t xml:space="preserve"> will </w:t>
      </w:r>
      <w:r w:rsidR="00943C22">
        <w:rPr>
          <w:rFonts w:ascii="Times New Roman" w:hAnsi="Times New Roman"/>
          <w:sz w:val="24"/>
          <w:szCs w:val="24"/>
        </w:rPr>
        <w:t>throw an info</w:t>
      </w:r>
      <w:r w:rsidRPr="008B7726">
        <w:rPr>
          <w:rFonts w:ascii="Times New Roman" w:hAnsi="Times New Roman"/>
          <w:sz w:val="24"/>
          <w:szCs w:val="24"/>
        </w:rPr>
        <w:t xml:space="preserve"> </w:t>
      </w:r>
      <w:r w:rsidR="00E14AFF">
        <w:rPr>
          <w:rFonts w:ascii="Times New Roman" w:hAnsi="Times New Roman"/>
          <w:sz w:val="24"/>
          <w:szCs w:val="24"/>
        </w:rPr>
        <w:t>pop-up message “Please select an email</w:t>
      </w:r>
      <w:r w:rsidRPr="008B7726">
        <w:rPr>
          <w:rFonts w:ascii="Times New Roman" w:hAnsi="Times New Roman"/>
          <w:sz w:val="24"/>
          <w:szCs w:val="24"/>
        </w:rPr>
        <w:t xml:space="preserve">”.  </w:t>
      </w:r>
    </w:p>
    <w:p w14:paraId="274DD78F" w14:textId="6F5EFCA1" w:rsidR="00682F8B" w:rsidRPr="00E078FE" w:rsidRDefault="00C73FDA" w:rsidP="00C82F06">
      <w:pPr>
        <w:pStyle w:val="ListParagraph"/>
        <w:numPr>
          <w:ilvl w:val="0"/>
          <w:numId w:val="15"/>
        </w:numPr>
        <w:spacing w:line="276" w:lineRule="auto"/>
        <w:rPr>
          <w:rFonts w:ascii="Times New Roman" w:hAnsi="Times New Roman"/>
          <w:sz w:val="24"/>
          <w:szCs w:val="24"/>
        </w:rPr>
      </w:pPr>
      <w:r>
        <w:rPr>
          <w:rFonts w:ascii="Times New Roman" w:hAnsi="Times New Roman"/>
          <w:sz w:val="24"/>
          <w:szCs w:val="24"/>
        </w:rPr>
        <w:t>Selecting more than one email message</w:t>
      </w:r>
      <w:r w:rsidR="00682F8B" w:rsidRPr="008B7726">
        <w:rPr>
          <w:rFonts w:ascii="Times New Roman" w:hAnsi="Times New Roman"/>
          <w:sz w:val="24"/>
          <w:szCs w:val="24"/>
        </w:rPr>
        <w:t xml:space="preserve"> to edit will show a pop-up message “Please select one at a time”</w:t>
      </w:r>
    </w:p>
    <w:p w14:paraId="70534231" w14:textId="65A68407" w:rsidR="00682F8B" w:rsidRDefault="00682F8B" w:rsidP="00C82F06">
      <w:pPr>
        <w:pStyle w:val="ListParagraph"/>
        <w:numPr>
          <w:ilvl w:val="0"/>
          <w:numId w:val="15"/>
        </w:numPr>
        <w:spacing w:line="276" w:lineRule="auto"/>
        <w:rPr>
          <w:rFonts w:ascii="Times New Roman" w:hAnsi="Times New Roman"/>
          <w:sz w:val="24"/>
          <w:szCs w:val="24"/>
        </w:rPr>
      </w:pPr>
      <w:r w:rsidRPr="008B7726">
        <w:rPr>
          <w:rFonts w:ascii="Times New Roman" w:hAnsi="Times New Roman"/>
          <w:sz w:val="24"/>
          <w:szCs w:val="24"/>
        </w:rPr>
        <w:t xml:space="preserve">On clicking the edit button, similar page to the </w:t>
      </w:r>
      <w:r w:rsidR="00030856">
        <w:rPr>
          <w:rFonts w:ascii="Times New Roman" w:hAnsi="Times New Roman"/>
          <w:sz w:val="24"/>
          <w:szCs w:val="24"/>
        </w:rPr>
        <w:t>Email Compose</w:t>
      </w:r>
      <w:r w:rsidRPr="008B7726">
        <w:rPr>
          <w:rFonts w:ascii="Times New Roman" w:hAnsi="Times New Roman"/>
          <w:sz w:val="24"/>
          <w:szCs w:val="24"/>
        </w:rPr>
        <w:t xml:space="preserve"> page is displayed. </w:t>
      </w:r>
    </w:p>
    <w:p w14:paraId="451F4950" w14:textId="229A3570" w:rsidR="00682F8B" w:rsidRDefault="00C261E5" w:rsidP="00C82F06">
      <w:pPr>
        <w:pStyle w:val="ListParagraph"/>
        <w:numPr>
          <w:ilvl w:val="0"/>
          <w:numId w:val="15"/>
        </w:numPr>
        <w:spacing w:line="276" w:lineRule="auto"/>
        <w:rPr>
          <w:rFonts w:ascii="Times New Roman" w:hAnsi="Times New Roman"/>
          <w:sz w:val="24"/>
          <w:szCs w:val="24"/>
        </w:rPr>
      </w:pPr>
      <w:r>
        <w:rPr>
          <w:rFonts w:ascii="Times New Roman" w:hAnsi="Times New Roman"/>
          <w:sz w:val="24"/>
          <w:szCs w:val="24"/>
        </w:rPr>
        <w:t>Screen Title: “Email Compose</w:t>
      </w:r>
      <w:r w:rsidR="00682F8B">
        <w:rPr>
          <w:rFonts w:ascii="Times New Roman" w:hAnsi="Times New Roman"/>
          <w:sz w:val="24"/>
          <w:szCs w:val="24"/>
        </w:rPr>
        <w:t>”</w:t>
      </w:r>
    </w:p>
    <w:p w14:paraId="5C4C511C" w14:textId="06677C54" w:rsidR="00682F8B" w:rsidRDefault="00682F8B" w:rsidP="00C82F06">
      <w:pPr>
        <w:pStyle w:val="ListParagraph"/>
        <w:numPr>
          <w:ilvl w:val="0"/>
          <w:numId w:val="15"/>
        </w:numPr>
        <w:spacing w:line="276" w:lineRule="auto"/>
        <w:rPr>
          <w:rFonts w:ascii="Times New Roman" w:hAnsi="Times New Roman"/>
          <w:sz w:val="24"/>
          <w:szCs w:val="24"/>
        </w:rPr>
      </w:pPr>
      <w:r>
        <w:rPr>
          <w:rFonts w:ascii="Times New Roman" w:hAnsi="Times New Roman"/>
          <w:sz w:val="24"/>
          <w:szCs w:val="24"/>
        </w:rPr>
        <w:t xml:space="preserve">All the other features of the </w:t>
      </w:r>
      <w:r w:rsidRPr="00811FBA">
        <w:rPr>
          <w:rFonts w:ascii="Times New Roman" w:hAnsi="Times New Roman"/>
          <w:sz w:val="24"/>
          <w:szCs w:val="24"/>
        </w:rPr>
        <w:t xml:space="preserve">Edit </w:t>
      </w:r>
      <w:r w:rsidR="002D79B4" w:rsidRPr="00811FBA">
        <w:rPr>
          <w:rFonts w:ascii="Times New Roman" w:hAnsi="Times New Roman"/>
          <w:sz w:val="24"/>
          <w:szCs w:val="24"/>
        </w:rPr>
        <w:t>Email page</w:t>
      </w:r>
      <w:r>
        <w:rPr>
          <w:rFonts w:ascii="Times New Roman" w:hAnsi="Times New Roman"/>
          <w:sz w:val="24"/>
          <w:szCs w:val="24"/>
        </w:rPr>
        <w:t xml:space="preserve"> will be same as the </w:t>
      </w:r>
      <w:r w:rsidR="002D79B4">
        <w:rPr>
          <w:rFonts w:ascii="Times New Roman" w:hAnsi="Times New Roman"/>
          <w:sz w:val="24"/>
          <w:szCs w:val="24"/>
        </w:rPr>
        <w:t>Email Compose</w:t>
      </w:r>
      <w:r>
        <w:rPr>
          <w:rFonts w:ascii="Times New Roman" w:hAnsi="Times New Roman"/>
          <w:sz w:val="24"/>
          <w:szCs w:val="24"/>
        </w:rPr>
        <w:t xml:space="preserve"> page.</w:t>
      </w:r>
    </w:p>
    <w:p w14:paraId="76D09136" w14:textId="1A3D3A42" w:rsidR="00682F8B" w:rsidRDefault="00682F8B" w:rsidP="00C82F06">
      <w:pPr>
        <w:pStyle w:val="ListParagraph"/>
        <w:numPr>
          <w:ilvl w:val="0"/>
          <w:numId w:val="15"/>
        </w:numPr>
        <w:spacing w:line="276" w:lineRule="auto"/>
        <w:rPr>
          <w:rFonts w:ascii="Times New Roman" w:hAnsi="Times New Roman"/>
          <w:sz w:val="24"/>
          <w:szCs w:val="24"/>
        </w:rPr>
      </w:pPr>
      <w:r>
        <w:rPr>
          <w:rFonts w:ascii="Times New Roman" w:hAnsi="Times New Roman"/>
          <w:sz w:val="24"/>
          <w:szCs w:val="24"/>
        </w:rPr>
        <w:t xml:space="preserve">Clicking on save button in the Edit page will update the record in the </w:t>
      </w:r>
      <w:r w:rsidR="000F5E69" w:rsidRPr="000F5E69">
        <w:rPr>
          <w:rFonts w:ascii="Times New Roman" w:hAnsi="Times New Roman"/>
          <w:sz w:val="24"/>
          <w:szCs w:val="24"/>
        </w:rPr>
        <w:t>X_PARTNER_EMAIL</w:t>
      </w:r>
      <w:ins w:id="97" w:author="Molisani, Ying S" w:date="2019-01-03T15:40:00Z">
        <w:r w:rsidR="00095934">
          <w:rPr>
            <w:rFonts w:ascii="Times New Roman" w:hAnsi="Times New Roman"/>
            <w:sz w:val="24"/>
            <w:szCs w:val="24"/>
          </w:rPr>
          <w:t>_</w:t>
        </w:r>
      </w:ins>
      <w:r w:rsidR="000F5E69" w:rsidRPr="000F5E69">
        <w:rPr>
          <w:rFonts w:ascii="Times New Roman" w:hAnsi="Times New Roman"/>
          <w:sz w:val="24"/>
          <w:szCs w:val="24"/>
        </w:rPr>
        <w:t>RECIPIENT</w:t>
      </w:r>
      <w:del w:id="98" w:author="Molisani, Ying S" w:date="2019-01-03T15:40:00Z">
        <w:r w:rsidR="000F5E69" w:rsidRPr="000F5E69" w:rsidDel="00095934">
          <w:rPr>
            <w:rFonts w:ascii="Times New Roman" w:hAnsi="Times New Roman"/>
            <w:sz w:val="24"/>
            <w:szCs w:val="24"/>
          </w:rPr>
          <w:delText>S</w:delText>
        </w:r>
      </w:del>
      <w:r w:rsidR="000F5E69" w:rsidRPr="000F5E69">
        <w:rPr>
          <w:rFonts w:ascii="Times New Roman" w:hAnsi="Times New Roman"/>
          <w:sz w:val="24"/>
          <w:szCs w:val="24"/>
        </w:rPr>
        <w:t xml:space="preserve"> </w:t>
      </w:r>
      <w:r>
        <w:rPr>
          <w:rFonts w:ascii="Times New Roman" w:hAnsi="Times New Roman"/>
          <w:sz w:val="24"/>
          <w:szCs w:val="24"/>
        </w:rPr>
        <w:t xml:space="preserve">table and </w:t>
      </w:r>
      <w:r w:rsidR="000F5E69" w:rsidRPr="000F5E69">
        <w:rPr>
          <w:rFonts w:ascii="Times New Roman" w:hAnsi="Times New Roman"/>
          <w:sz w:val="24"/>
          <w:szCs w:val="24"/>
        </w:rPr>
        <w:t>X_PARTNER_EMAIL</w:t>
      </w:r>
      <w:ins w:id="99" w:author="Molisani, Ying S" w:date="2019-01-03T15:40:00Z">
        <w:r w:rsidR="00095934">
          <w:rPr>
            <w:rFonts w:ascii="Times New Roman" w:hAnsi="Times New Roman"/>
            <w:sz w:val="24"/>
            <w:szCs w:val="24"/>
          </w:rPr>
          <w:t>_</w:t>
        </w:r>
      </w:ins>
      <w:r w:rsidR="000F5E69" w:rsidRPr="000F5E69">
        <w:rPr>
          <w:rFonts w:ascii="Times New Roman" w:hAnsi="Times New Roman"/>
          <w:sz w:val="24"/>
          <w:szCs w:val="24"/>
        </w:rPr>
        <w:t>MESSAGE</w:t>
      </w:r>
      <w:del w:id="100" w:author="Molisani, Ying S" w:date="2019-01-03T15:40:00Z">
        <w:r w:rsidR="000F5E69" w:rsidRPr="000F5E69" w:rsidDel="00095934">
          <w:rPr>
            <w:rFonts w:ascii="Times New Roman" w:hAnsi="Times New Roman"/>
            <w:sz w:val="24"/>
            <w:szCs w:val="24"/>
          </w:rPr>
          <w:delText>S</w:delText>
        </w:r>
      </w:del>
      <w:r w:rsidR="000F5E69" w:rsidRPr="000F5E69">
        <w:rPr>
          <w:rFonts w:ascii="Times New Roman" w:hAnsi="Times New Roman"/>
          <w:sz w:val="24"/>
          <w:szCs w:val="24"/>
        </w:rPr>
        <w:t xml:space="preserve"> </w:t>
      </w:r>
      <w:r>
        <w:rPr>
          <w:rFonts w:ascii="Times New Roman" w:hAnsi="Times New Roman"/>
          <w:sz w:val="24"/>
          <w:szCs w:val="24"/>
        </w:rPr>
        <w:t>table.</w:t>
      </w:r>
    </w:p>
    <w:p w14:paraId="629CA561" w14:textId="60F21531" w:rsidR="00B53C51" w:rsidRDefault="00B53C51" w:rsidP="00C82F06">
      <w:pPr>
        <w:pStyle w:val="ListParagraph"/>
        <w:numPr>
          <w:ilvl w:val="0"/>
          <w:numId w:val="15"/>
        </w:numPr>
        <w:spacing w:line="276" w:lineRule="auto"/>
        <w:rPr>
          <w:rFonts w:ascii="Times New Roman" w:hAnsi="Times New Roman"/>
          <w:sz w:val="24"/>
          <w:szCs w:val="24"/>
        </w:rPr>
      </w:pPr>
      <w:r>
        <w:rPr>
          <w:rFonts w:ascii="Times New Roman" w:hAnsi="Times New Roman"/>
          <w:sz w:val="24"/>
          <w:szCs w:val="24"/>
        </w:rPr>
        <w:t xml:space="preserve">On clicking the send button, the values will be created in the </w:t>
      </w:r>
      <w:ins w:id="101" w:author="Molisani, Ying S" w:date="2019-01-03T15:40:00Z">
        <w:r w:rsidR="00095934">
          <w:rPr>
            <w:rFonts w:ascii="Times New Roman" w:hAnsi="Times New Roman"/>
            <w:sz w:val="24"/>
            <w:szCs w:val="24"/>
          </w:rPr>
          <w:t>X_PARTNER_</w:t>
        </w:r>
      </w:ins>
      <w:r>
        <w:rPr>
          <w:rFonts w:ascii="Times New Roman" w:hAnsi="Times New Roman"/>
          <w:sz w:val="24"/>
          <w:szCs w:val="24"/>
        </w:rPr>
        <w:t>EMAIL</w:t>
      </w:r>
      <w:ins w:id="102" w:author="Molisani, Ying S" w:date="2019-01-03T15:40:00Z">
        <w:r w:rsidR="00095934">
          <w:rPr>
            <w:rFonts w:ascii="Times New Roman" w:hAnsi="Times New Roman"/>
            <w:sz w:val="24"/>
            <w:szCs w:val="24"/>
          </w:rPr>
          <w:t>_</w:t>
        </w:r>
      </w:ins>
      <w:r>
        <w:rPr>
          <w:rFonts w:ascii="Times New Roman" w:hAnsi="Times New Roman"/>
          <w:sz w:val="24"/>
          <w:szCs w:val="24"/>
        </w:rPr>
        <w:t>MESSAGE</w:t>
      </w:r>
      <w:del w:id="103" w:author="Molisani, Ying S" w:date="2019-01-03T15:40:00Z">
        <w:r w:rsidDel="00095934">
          <w:rPr>
            <w:rFonts w:ascii="Times New Roman" w:hAnsi="Times New Roman"/>
            <w:sz w:val="24"/>
            <w:szCs w:val="24"/>
          </w:rPr>
          <w:delText>S</w:delText>
        </w:r>
      </w:del>
      <w:r>
        <w:rPr>
          <w:rFonts w:ascii="Times New Roman" w:hAnsi="Times New Roman"/>
          <w:sz w:val="24"/>
          <w:szCs w:val="24"/>
        </w:rPr>
        <w:t xml:space="preserve"> table with low priority which will sent based on the priority.</w:t>
      </w:r>
    </w:p>
    <w:p w14:paraId="7F601A71" w14:textId="38D8806A" w:rsidR="009569E8" w:rsidRDefault="009569E8" w:rsidP="005E51E8">
      <w:pPr>
        <w:spacing w:line="276" w:lineRule="auto"/>
      </w:pPr>
    </w:p>
    <w:p w14:paraId="64C3262B" w14:textId="77777777" w:rsidR="009569E8" w:rsidRDefault="009569E8" w:rsidP="005E51E8">
      <w:pPr>
        <w:spacing w:line="276" w:lineRule="auto"/>
      </w:pPr>
    </w:p>
    <w:p w14:paraId="316F9D86" w14:textId="090CB5A2" w:rsidR="00E54B35" w:rsidRDefault="00E54B35" w:rsidP="005E51E8">
      <w:pPr>
        <w:spacing w:line="276" w:lineRule="auto"/>
      </w:pPr>
    </w:p>
    <w:p w14:paraId="47A0B8C8" w14:textId="21137B92" w:rsidR="00E54B35" w:rsidRPr="00FC7CBE" w:rsidRDefault="00E54B35" w:rsidP="005E51E8">
      <w:pPr>
        <w:spacing w:line="276" w:lineRule="auto"/>
        <w:rPr>
          <w:b/>
        </w:rPr>
      </w:pPr>
      <w:r w:rsidRPr="00FC7CBE">
        <w:rPr>
          <w:b/>
        </w:rPr>
        <w:t xml:space="preserve">Remove </w:t>
      </w:r>
      <w:r w:rsidR="00A775FA" w:rsidRPr="00FC7CBE">
        <w:rPr>
          <w:b/>
        </w:rPr>
        <w:t>Button</w:t>
      </w:r>
      <w:r w:rsidRPr="00FC7CBE">
        <w:rPr>
          <w:b/>
        </w:rPr>
        <w:t>:</w:t>
      </w:r>
    </w:p>
    <w:p w14:paraId="36B61DFF" w14:textId="6DCE9BB2" w:rsidR="00A86C71" w:rsidRDefault="00A86C71" w:rsidP="00C82F06">
      <w:pPr>
        <w:pStyle w:val="ListParagraph"/>
        <w:numPr>
          <w:ilvl w:val="0"/>
          <w:numId w:val="16"/>
        </w:numPr>
        <w:spacing w:line="276" w:lineRule="auto"/>
        <w:rPr>
          <w:rFonts w:ascii="Times New Roman" w:hAnsi="Times New Roman"/>
          <w:sz w:val="24"/>
          <w:szCs w:val="24"/>
        </w:rPr>
      </w:pPr>
      <w:r w:rsidRPr="003A2216">
        <w:rPr>
          <w:rFonts w:ascii="Times New Roman" w:hAnsi="Times New Roman"/>
          <w:sz w:val="24"/>
          <w:szCs w:val="24"/>
        </w:rPr>
        <w:t>On clicking on the remove button, it allows the partner to delete an email displayed in</w:t>
      </w:r>
      <w:r>
        <w:rPr>
          <w:rFonts w:ascii="Times New Roman" w:hAnsi="Times New Roman"/>
          <w:sz w:val="24"/>
          <w:szCs w:val="24"/>
        </w:rPr>
        <w:t xml:space="preserve"> the table</w:t>
      </w:r>
      <w:r w:rsidRPr="0076647D">
        <w:rPr>
          <w:rFonts w:ascii="Times New Roman" w:hAnsi="Times New Roman"/>
          <w:sz w:val="24"/>
          <w:szCs w:val="24"/>
        </w:rPr>
        <w:t>.</w:t>
      </w:r>
    </w:p>
    <w:p w14:paraId="03A99A14" w14:textId="33F644F6" w:rsidR="00A86C71" w:rsidRPr="00AA7B62" w:rsidRDefault="00A86C71" w:rsidP="00C82F06">
      <w:pPr>
        <w:pStyle w:val="ListParagraph"/>
        <w:numPr>
          <w:ilvl w:val="0"/>
          <w:numId w:val="16"/>
        </w:numPr>
        <w:spacing w:line="276" w:lineRule="auto"/>
        <w:rPr>
          <w:rFonts w:ascii="Times New Roman" w:hAnsi="Times New Roman"/>
          <w:sz w:val="24"/>
          <w:szCs w:val="24"/>
        </w:rPr>
      </w:pPr>
      <w:r w:rsidRPr="008B7726">
        <w:rPr>
          <w:rFonts w:ascii="Times New Roman" w:hAnsi="Times New Roman"/>
          <w:sz w:val="24"/>
          <w:szCs w:val="24"/>
        </w:rPr>
        <w:t xml:space="preserve">Any one </w:t>
      </w:r>
      <w:r w:rsidR="00AD0899">
        <w:rPr>
          <w:rFonts w:ascii="Times New Roman" w:hAnsi="Times New Roman"/>
          <w:sz w:val="24"/>
          <w:szCs w:val="24"/>
        </w:rPr>
        <w:t>email</w:t>
      </w:r>
      <w:r w:rsidRPr="008B7726">
        <w:rPr>
          <w:rFonts w:ascii="Times New Roman" w:hAnsi="Times New Roman"/>
          <w:sz w:val="24"/>
          <w:szCs w:val="24"/>
        </w:rPr>
        <w:t xml:space="preserve"> should be selected to </w:t>
      </w:r>
      <w:r>
        <w:rPr>
          <w:rFonts w:ascii="Times New Roman" w:hAnsi="Times New Roman"/>
          <w:sz w:val="24"/>
          <w:szCs w:val="24"/>
        </w:rPr>
        <w:t>remove</w:t>
      </w:r>
      <w:r w:rsidRPr="008B7726">
        <w:rPr>
          <w:rFonts w:ascii="Times New Roman" w:hAnsi="Times New Roman"/>
          <w:sz w:val="24"/>
          <w:szCs w:val="24"/>
        </w:rPr>
        <w:t xml:space="preserve">. Clicking on the </w:t>
      </w:r>
      <w:r w:rsidR="00E14AFF">
        <w:rPr>
          <w:rFonts w:ascii="Times New Roman" w:hAnsi="Times New Roman"/>
          <w:sz w:val="24"/>
          <w:szCs w:val="24"/>
        </w:rPr>
        <w:t>remove</w:t>
      </w:r>
      <w:r w:rsidRPr="008B7726">
        <w:rPr>
          <w:rFonts w:ascii="Times New Roman" w:hAnsi="Times New Roman"/>
          <w:sz w:val="24"/>
          <w:szCs w:val="24"/>
        </w:rPr>
        <w:t xml:space="preserve"> button without selecting any group will display a pop-up message “</w:t>
      </w:r>
      <w:r w:rsidR="00AD0899">
        <w:rPr>
          <w:rFonts w:ascii="Times New Roman" w:hAnsi="Times New Roman"/>
          <w:sz w:val="24"/>
          <w:szCs w:val="24"/>
        </w:rPr>
        <w:t>Please select an email</w:t>
      </w:r>
      <w:r w:rsidRPr="008B7726">
        <w:rPr>
          <w:rFonts w:ascii="Times New Roman" w:hAnsi="Times New Roman"/>
          <w:sz w:val="24"/>
          <w:szCs w:val="24"/>
        </w:rPr>
        <w:t xml:space="preserve">”.  </w:t>
      </w:r>
    </w:p>
    <w:p w14:paraId="1C88ADF6" w14:textId="0B54AF3B" w:rsidR="00A86C71" w:rsidRDefault="00A86C71" w:rsidP="00C82F06">
      <w:pPr>
        <w:pStyle w:val="ListParagraph"/>
        <w:numPr>
          <w:ilvl w:val="0"/>
          <w:numId w:val="16"/>
        </w:numPr>
        <w:spacing w:line="276" w:lineRule="auto"/>
        <w:rPr>
          <w:rFonts w:ascii="Times New Roman" w:hAnsi="Times New Roman"/>
          <w:sz w:val="24"/>
          <w:szCs w:val="24"/>
        </w:rPr>
      </w:pPr>
      <w:r w:rsidRPr="008B7726">
        <w:rPr>
          <w:rFonts w:ascii="Times New Roman" w:hAnsi="Times New Roman"/>
          <w:sz w:val="24"/>
          <w:szCs w:val="24"/>
        </w:rPr>
        <w:t xml:space="preserve">Selecting more than one </w:t>
      </w:r>
      <w:r w:rsidR="00967B7B">
        <w:rPr>
          <w:rFonts w:ascii="Times New Roman" w:hAnsi="Times New Roman"/>
          <w:sz w:val="24"/>
          <w:szCs w:val="24"/>
        </w:rPr>
        <w:t>email</w:t>
      </w:r>
      <w:r w:rsidRPr="008B7726">
        <w:rPr>
          <w:rFonts w:ascii="Times New Roman" w:hAnsi="Times New Roman"/>
          <w:sz w:val="24"/>
          <w:szCs w:val="24"/>
        </w:rPr>
        <w:t xml:space="preserve"> to </w:t>
      </w:r>
      <w:r>
        <w:rPr>
          <w:rFonts w:ascii="Times New Roman" w:hAnsi="Times New Roman"/>
          <w:sz w:val="24"/>
          <w:szCs w:val="24"/>
        </w:rPr>
        <w:t>remove</w:t>
      </w:r>
      <w:r w:rsidRPr="008B7726">
        <w:rPr>
          <w:rFonts w:ascii="Times New Roman" w:hAnsi="Times New Roman"/>
          <w:sz w:val="24"/>
          <w:szCs w:val="24"/>
        </w:rPr>
        <w:t xml:space="preserve"> will show a pop-up message “Please select one at a time”</w:t>
      </w:r>
    </w:p>
    <w:p w14:paraId="42866ECA" w14:textId="2C15E67F" w:rsidR="00A86C71" w:rsidRDefault="00BD6508" w:rsidP="005B4E9E">
      <w:pPr>
        <w:pStyle w:val="ListParagraph"/>
        <w:numPr>
          <w:ilvl w:val="0"/>
          <w:numId w:val="16"/>
        </w:numPr>
        <w:spacing w:line="276" w:lineRule="auto"/>
        <w:rPr>
          <w:rFonts w:ascii="Times New Roman" w:hAnsi="Times New Roman"/>
          <w:sz w:val="24"/>
          <w:szCs w:val="24"/>
        </w:rPr>
      </w:pPr>
      <w:r w:rsidRPr="00BD6508">
        <w:rPr>
          <w:rFonts w:ascii="Times New Roman" w:hAnsi="Times New Roman"/>
          <w:sz w:val="24"/>
          <w:szCs w:val="24"/>
        </w:rPr>
        <w:t>After clicking the remove button, a confirmation pop-up with message “Do you want to remove</w:t>
      </w:r>
      <w:r w:rsidR="00C7109A">
        <w:rPr>
          <w:rFonts w:ascii="Times New Roman" w:hAnsi="Times New Roman"/>
          <w:sz w:val="24"/>
          <w:szCs w:val="24"/>
        </w:rPr>
        <w:t xml:space="preserve"> the email?</w:t>
      </w:r>
      <w:r w:rsidRPr="00BD6508">
        <w:rPr>
          <w:rFonts w:ascii="Times New Roman" w:hAnsi="Times New Roman"/>
          <w:sz w:val="24"/>
          <w:szCs w:val="24"/>
        </w:rPr>
        <w:t>” with Yes/No button will be displayed. On clicking the Yes button</w:t>
      </w:r>
      <w:r>
        <w:rPr>
          <w:rFonts w:ascii="Times New Roman" w:hAnsi="Times New Roman"/>
          <w:sz w:val="24"/>
          <w:szCs w:val="24"/>
        </w:rPr>
        <w:t>, t</w:t>
      </w:r>
      <w:r w:rsidR="00A86C71" w:rsidRPr="00BD6508">
        <w:rPr>
          <w:rFonts w:ascii="Times New Roman" w:hAnsi="Times New Roman"/>
          <w:sz w:val="24"/>
          <w:szCs w:val="24"/>
        </w:rPr>
        <w:t xml:space="preserve">he </w:t>
      </w:r>
      <w:r w:rsidR="005370C9" w:rsidRPr="00BD6508">
        <w:rPr>
          <w:rFonts w:ascii="Times New Roman" w:hAnsi="Times New Roman"/>
          <w:sz w:val="24"/>
          <w:szCs w:val="24"/>
        </w:rPr>
        <w:t xml:space="preserve">email record </w:t>
      </w:r>
      <w:r w:rsidR="00A86C71" w:rsidRPr="00BD6508">
        <w:rPr>
          <w:rFonts w:ascii="Times New Roman" w:hAnsi="Times New Roman"/>
          <w:sz w:val="24"/>
          <w:szCs w:val="24"/>
        </w:rPr>
        <w:t>details will be deleted from the table X_PARTNER_</w:t>
      </w:r>
      <w:r w:rsidR="004E2CFD" w:rsidRPr="00BD6508">
        <w:rPr>
          <w:rFonts w:ascii="Times New Roman" w:hAnsi="Times New Roman"/>
          <w:sz w:val="24"/>
          <w:szCs w:val="24"/>
        </w:rPr>
        <w:t>EMAIL</w:t>
      </w:r>
      <w:ins w:id="104" w:author="Molisani, Ying S" w:date="2019-01-03T15:41:00Z">
        <w:r w:rsidR="00095934">
          <w:rPr>
            <w:rFonts w:ascii="Times New Roman" w:hAnsi="Times New Roman"/>
            <w:sz w:val="24"/>
            <w:szCs w:val="24"/>
          </w:rPr>
          <w:t>_</w:t>
        </w:r>
      </w:ins>
      <w:r w:rsidR="004E2CFD" w:rsidRPr="00BD6508">
        <w:rPr>
          <w:rFonts w:ascii="Times New Roman" w:hAnsi="Times New Roman"/>
          <w:sz w:val="24"/>
          <w:szCs w:val="24"/>
        </w:rPr>
        <w:t>MESSAGE</w:t>
      </w:r>
      <w:del w:id="105" w:author="Molisani, Ying S" w:date="2019-01-03T15:41:00Z">
        <w:r w:rsidR="004E2CFD" w:rsidRPr="00BD6508" w:rsidDel="00095934">
          <w:rPr>
            <w:rFonts w:ascii="Times New Roman" w:hAnsi="Times New Roman"/>
            <w:sz w:val="24"/>
            <w:szCs w:val="24"/>
          </w:rPr>
          <w:delText>S</w:delText>
        </w:r>
      </w:del>
      <w:r w:rsidR="00A86C71" w:rsidRPr="00BD6508">
        <w:rPr>
          <w:rFonts w:ascii="Times New Roman" w:hAnsi="Times New Roman"/>
          <w:sz w:val="24"/>
          <w:szCs w:val="24"/>
        </w:rPr>
        <w:t xml:space="preserve"> and X_PARTNER_</w:t>
      </w:r>
      <w:r w:rsidR="009B0220" w:rsidRPr="00BD6508">
        <w:rPr>
          <w:rFonts w:ascii="Times New Roman" w:hAnsi="Times New Roman"/>
          <w:sz w:val="24"/>
          <w:szCs w:val="24"/>
        </w:rPr>
        <w:t>EMAIL</w:t>
      </w:r>
      <w:ins w:id="106" w:author="Molisani, Ying S" w:date="2019-01-03T15:41:00Z">
        <w:r w:rsidR="00095934">
          <w:rPr>
            <w:rFonts w:ascii="Times New Roman" w:hAnsi="Times New Roman"/>
            <w:sz w:val="24"/>
            <w:szCs w:val="24"/>
          </w:rPr>
          <w:t>_</w:t>
        </w:r>
      </w:ins>
      <w:r w:rsidR="009B0220" w:rsidRPr="00BD6508">
        <w:rPr>
          <w:rFonts w:ascii="Times New Roman" w:hAnsi="Times New Roman"/>
          <w:sz w:val="24"/>
          <w:szCs w:val="24"/>
        </w:rPr>
        <w:t>RECIPIENT</w:t>
      </w:r>
      <w:del w:id="107" w:author="Molisani, Ying S" w:date="2019-01-03T15:41:00Z">
        <w:r w:rsidR="009B0220" w:rsidRPr="00BD6508" w:rsidDel="00095934">
          <w:rPr>
            <w:rFonts w:ascii="Times New Roman" w:hAnsi="Times New Roman"/>
            <w:sz w:val="24"/>
            <w:szCs w:val="24"/>
          </w:rPr>
          <w:delText>S</w:delText>
        </w:r>
      </w:del>
      <w:r w:rsidR="00A86C71" w:rsidRPr="00BD6508">
        <w:rPr>
          <w:rFonts w:ascii="Times New Roman" w:hAnsi="Times New Roman"/>
          <w:sz w:val="24"/>
          <w:szCs w:val="24"/>
        </w:rPr>
        <w:t xml:space="preserve"> table</w:t>
      </w:r>
      <w:r w:rsidR="002D5D03">
        <w:rPr>
          <w:rFonts w:ascii="Times New Roman" w:hAnsi="Times New Roman"/>
          <w:sz w:val="24"/>
          <w:szCs w:val="24"/>
        </w:rPr>
        <w:t xml:space="preserve"> and then the page will be returned to the prior page </w:t>
      </w:r>
      <w:r w:rsidR="00D74983">
        <w:rPr>
          <w:rFonts w:ascii="Times New Roman" w:hAnsi="Times New Roman"/>
          <w:sz w:val="24"/>
          <w:szCs w:val="24"/>
        </w:rPr>
        <w:t xml:space="preserve">(List of Emails page) </w:t>
      </w:r>
      <w:r w:rsidR="002D5D03">
        <w:rPr>
          <w:rFonts w:ascii="Times New Roman" w:hAnsi="Times New Roman"/>
          <w:sz w:val="24"/>
          <w:szCs w:val="24"/>
        </w:rPr>
        <w:t>without making any changes</w:t>
      </w:r>
      <w:r w:rsidR="00A86C71" w:rsidRPr="00BD6508">
        <w:rPr>
          <w:rFonts w:ascii="Times New Roman" w:hAnsi="Times New Roman"/>
          <w:sz w:val="24"/>
          <w:szCs w:val="24"/>
        </w:rPr>
        <w:t>.</w:t>
      </w:r>
      <w:r>
        <w:rPr>
          <w:rFonts w:ascii="Times New Roman" w:hAnsi="Times New Roman"/>
          <w:sz w:val="24"/>
          <w:szCs w:val="24"/>
        </w:rPr>
        <w:t xml:space="preserve"> On clicking the No </w:t>
      </w:r>
      <w:r w:rsidR="000F1ECF">
        <w:rPr>
          <w:rFonts w:ascii="Times New Roman" w:hAnsi="Times New Roman"/>
          <w:sz w:val="24"/>
          <w:szCs w:val="24"/>
        </w:rPr>
        <w:t>button,</w:t>
      </w:r>
      <w:r>
        <w:rPr>
          <w:rFonts w:ascii="Times New Roman" w:hAnsi="Times New Roman"/>
          <w:sz w:val="24"/>
          <w:szCs w:val="24"/>
        </w:rPr>
        <w:t xml:space="preserve"> the page will be returned to the prior </w:t>
      </w:r>
      <w:r w:rsidR="000C3FA1">
        <w:rPr>
          <w:rFonts w:ascii="Times New Roman" w:hAnsi="Times New Roman"/>
          <w:sz w:val="24"/>
          <w:szCs w:val="24"/>
        </w:rPr>
        <w:t>page (</w:t>
      </w:r>
      <w:r w:rsidR="00D74983">
        <w:rPr>
          <w:rFonts w:ascii="Times New Roman" w:hAnsi="Times New Roman"/>
          <w:sz w:val="24"/>
          <w:szCs w:val="24"/>
        </w:rPr>
        <w:t>List of Emails page)</w:t>
      </w:r>
      <w:r>
        <w:rPr>
          <w:rFonts w:ascii="Times New Roman" w:hAnsi="Times New Roman"/>
          <w:sz w:val="24"/>
          <w:szCs w:val="24"/>
        </w:rPr>
        <w:t xml:space="preserve"> without making any changes.</w:t>
      </w:r>
    </w:p>
    <w:p w14:paraId="3E0A53AF" w14:textId="0A8D2464" w:rsidR="001670B4" w:rsidRPr="00BD6508" w:rsidRDefault="001670B4" w:rsidP="005B4E9E">
      <w:pPr>
        <w:pStyle w:val="ListParagraph"/>
        <w:numPr>
          <w:ilvl w:val="0"/>
          <w:numId w:val="16"/>
        </w:numPr>
        <w:spacing w:line="276" w:lineRule="auto"/>
        <w:rPr>
          <w:rFonts w:ascii="Times New Roman" w:hAnsi="Times New Roman"/>
          <w:sz w:val="24"/>
          <w:szCs w:val="24"/>
        </w:rPr>
      </w:pPr>
      <w:r>
        <w:rPr>
          <w:rFonts w:ascii="Times New Roman" w:hAnsi="Times New Roman"/>
          <w:sz w:val="24"/>
          <w:szCs w:val="24"/>
        </w:rPr>
        <w:t>After removing the email, a confirmation box with the message “Email removed successfully” will be displayed.</w:t>
      </w:r>
      <w:r w:rsidR="00C7109A">
        <w:rPr>
          <w:rFonts w:ascii="Times New Roman" w:hAnsi="Times New Roman"/>
          <w:sz w:val="24"/>
          <w:szCs w:val="24"/>
        </w:rPr>
        <w:t xml:space="preserve"> Clicking on the Ok button in the </w:t>
      </w:r>
      <w:r w:rsidR="00AD25A5">
        <w:rPr>
          <w:rFonts w:ascii="Times New Roman" w:hAnsi="Times New Roman"/>
          <w:sz w:val="24"/>
          <w:szCs w:val="24"/>
        </w:rPr>
        <w:t>confirmation pop-up, the List of Emails page will be displayed.</w:t>
      </w:r>
    </w:p>
    <w:p w14:paraId="452F4B63" w14:textId="77777777" w:rsidR="00E54B35" w:rsidRPr="005E51E8" w:rsidRDefault="00E54B35" w:rsidP="005E51E8">
      <w:pPr>
        <w:spacing w:line="276" w:lineRule="auto"/>
      </w:pPr>
    </w:p>
    <w:p w14:paraId="6D76FCDC" w14:textId="77777777" w:rsidR="00FF5DC2" w:rsidRPr="00CE5700" w:rsidRDefault="00FF5DC2" w:rsidP="00CE5700">
      <w:pPr>
        <w:spacing w:line="276" w:lineRule="auto"/>
      </w:pPr>
    </w:p>
    <w:p w14:paraId="5B4818D2" w14:textId="50B8C2C8" w:rsidR="00CC50DF" w:rsidRDefault="005630E7" w:rsidP="00CC50DF">
      <w:pPr>
        <w:pStyle w:val="Heading3"/>
        <w:numPr>
          <w:ilvl w:val="2"/>
          <w:numId w:val="9"/>
        </w:numPr>
        <w:spacing w:line="276" w:lineRule="auto"/>
      </w:pPr>
      <w:bookmarkStart w:id="108" w:name="_Toc532463884"/>
      <w:r>
        <w:t>Groups link</w:t>
      </w:r>
      <w:bookmarkEnd w:id="108"/>
      <w:r w:rsidR="00EE185E" w:rsidRPr="00EE185E">
        <w:t xml:space="preserve"> </w:t>
      </w:r>
    </w:p>
    <w:p w14:paraId="4401B413" w14:textId="50B8C2C8" w:rsidR="00EE185E" w:rsidRDefault="00EE185E" w:rsidP="00EE185E">
      <w:pPr>
        <w:spacing w:line="276" w:lineRule="auto"/>
      </w:pPr>
      <w:r>
        <w:t>On clicking the groups link, partner is allowed to create new groups, modify the existing groups and delete them.</w:t>
      </w:r>
      <w:r w:rsidR="00AC11EC">
        <w:t xml:space="preserve"> A new page with the following details are displayed</w:t>
      </w:r>
    </w:p>
    <w:p w14:paraId="3E03A827" w14:textId="2292C00A" w:rsidR="00AC11EC" w:rsidRDefault="00AC11EC" w:rsidP="00EE185E">
      <w:pPr>
        <w:spacing w:line="276" w:lineRule="auto"/>
      </w:pPr>
    </w:p>
    <w:p w14:paraId="72DDFB33" w14:textId="72A80C1E" w:rsidR="00AC11EC" w:rsidRDefault="00F730AC" w:rsidP="00C82F06">
      <w:pPr>
        <w:pStyle w:val="ListParagraph"/>
        <w:numPr>
          <w:ilvl w:val="0"/>
          <w:numId w:val="13"/>
        </w:numPr>
        <w:spacing w:line="276" w:lineRule="auto"/>
        <w:rPr>
          <w:rFonts w:ascii="Times New Roman" w:hAnsi="Times New Roman"/>
          <w:sz w:val="24"/>
          <w:szCs w:val="24"/>
        </w:rPr>
      </w:pPr>
      <w:r w:rsidRPr="00F730AC">
        <w:rPr>
          <w:rFonts w:ascii="Times New Roman" w:hAnsi="Times New Roman"/>
          <w:sz w:val="24"/>
          <w:szCs w:val="24"/>
        </w:rPr>
        <w:t xml:space="preserve">Breadcrumbs </w:t>
      </w:r>
      <w:r>
        <w:rPr>
          <w:rFonts w:ascii="Times New Roman" w:hAnsi="Times New Roman"/>
          <w:sz w:val="24"/>
          <w:szCs w:val="24"/>
        </w:rPr>
        <w:t>with Messaging &gt; Groups is displayed on the top of the screen.</w:t>
      </w:r>
    </w:p>
    <w:p w14:paraId="33E5DCE6" w14:textId="0DFB5D96" w:rsidR="00F730AC" w:rsidRDefault="007204DD" w:rsidP="00C82F06">
      <w:pPr>
        <w:pStyle w:val="ListParagraph"/>
        <w:numPr>
          <w:ilvl w:val="0"/>
          <w:numId w:val="13"/>
        </w:numPr>
        <w:spacing w:line="276" w:lineRule="auto"/>
        <w:rPr>
          <w:rFonts w:ascii="Times New Roman" w:hAnsi="Times New Roman"/>
          <w:sz w:val="24"/>
          <w:szCs w:val="24"/>
        </w:rPr>
      </w:pPr>
      <w:r>
        <w:rPr>
          <w:rFonts w:ascii="Times New Roman" w:hAnsi="Times New Roman"/>
          <w:sz w:val="24"/>
          <w:szCs w:val="24"/>
        </w:rPr>
        <w:lastRenderedPageBreak/>
        <w:t>Screen header: “List of Groups”</w:t>
      </w:r>
      <w:r w:rsidR="00B20BE1">
        <w:rPr>
          <w:rFonts w:ascii="Times New Roman" w:hAnsi="Times New Roman"/>
          <w:sz w:val="24"/>
          <w:szCs w:val="24"/>
        </w:rPr>
        <w:t xml:space="preserve"> is displayed.</w:t>
      </w:r>
    </w:p>
    <w:p w14:paraId="7F42092C" w14:textId="1139B77A" w:rsidR="00B20BE1" w:rsidRDefault="00317994" w:rsidP="00C82F06">
      <w:pPr>
        <w:pStyle w:val="ListParagraph"/>
        <w:numPr>
          <w:ilvl w:val="0"/>
          <w:numId w:val="13"/>
        </w:numPr>
        <w:spacing w:line="276" w:lineRule="auto"/>
        <w:rPr>
          <w:rFonts w:ascii="Times New Roman" w:hAnsi="Times New Roman"/>
          <w:sz w:val="24"/>
          <w:szCs w:val="24"/>
        </w:rPr>
      </w:pPr>
      <w:r>
        <w:rPr>
          <w:rFonts w:ascii="Times New Roman" w:hAnsi="Times New Roman"/>
          <w:sz w:val="24"/>
          <w:szCs w:val="24"/>
        </w:rPr>
        <w:t>Overview section is di</w:t>
      </w:r>
      <w:r w:rsidR="002C0614">
        <w:rPr>
          <w:rFonts w:ascii="Times New Roman" w:hAnsi="Times New Roman"/>
          <w:sz w:val="24"/>
          <w:szCs w:val="24"/>
        </w:rPr>
        <w:t>splayed below the screen header. It is displayed as bullet points. In the top right corner of the section close link is displayed. On clicking close link, the overview section will collapse.</w:t>
      </w:r>
    </w:p>
    <w:p w14:paraId="42BBB005" w14:textId="3E3D8B2D" w:rsidR="002C0614" w:rsidRPr="008F4610" w:rsidRDefault="0055533F" w:rsidP="00C82F06">
      <w:pPr>
        <w:pStyle w:val="ListParagraph"/>
        <w:numPr>
          <w:ilvl w:val="1"/>
          <w:numId w:val="13"/>
        </w:numPr>
        <w:spacing w:line="276" w:lineRule="auto"/>
        <w:rPr>
          <w:rFonts w:ascii="Times New Roman" w:hAnsi="Times New Roman"/>
          <w:sz w:val="24"/>
          <w:szCs w:val="24"/>
          <w:highlight w:val="yellow"/>
        </w:rPr>
      </w:pPr>
      <w:r w:rsidRPr="008F4610">
        <w:rPr>
          <w:rFonts w:ascii="Times New Roman" w:hAnsi="Times New Roman"/>
          <w:sz w:val="24"/>
          <w:szCs w:val="24"/>
          <w:highlight w:val="yellow"/>
        </w:rPr>
        <w:t>Overview content is TBD.</w:t>
      </w:r>
    </w:p>
    <w:p w14:paraId="5A112187" w14:textId="6012DA09" w:rsidR="0015211C" w:rsidRDefault="002B6A81" w:rsidP="00C82F06">
      <w:pPr>
        <w:pStyle w:val="ListParagraph"/>
        <w:numPr>
          <w:ilvl w:val="0"/>
          <w:numId w:val="13"/>
        </w:numPr>
        <w:spacing w:line="276" w:lineRule="auto"/>
        <w:rPr>
          <w:rFonts w:ascii="Times New Roman" w:hAnsi="Times New Roman"/>
          <w:sz w:val="24"/>
          <w:szCs w:val="24"/>
        </w:rPr>
      </w:pPr>
      <w:r>
        <w:rPr>
          <w:rFonts w:ascii="Times New Roman" w:hAnsi="Times New Roman"/>
          <w:sz w:val="24"/>
          <w:szCs w:val="24"/>
        </w:rPr>
        <w:t>Below the overview section, three buttons will be displayed horizontally in the following order.</w:t>
      </w:r>
    </w:p>
    <w:p w14:paraId="4E43651C" w14:textId="389BFB25" w:rsidR="002B6A81" w:rsidRDefault="002B6A81" w:rsidP="00C82F06">
      <w:pPr>
        <w:pStyle w:val="ListParagraph"/>
        <w:numPr>
          <w:ilvl w:val="1"/>
          <w:numId w:val="13"/>
        </w:numPr>
        <w:spacing w:line="276" w:lineRule="auto"/>
        <w:rPr>
          <w:rFonts w:ascii="Times New Roman" w:hAnsi="Times New Roman"/>
          <w:sz w:val="24"/>
          <w:szCs w:val="24"/>
        </w:rPr>
      </w:pPr>
      <w:r>
        <w:rPr>
          <w:rFonts w:ascii="Times New Roman" w:hAnsi="Times New Roman"/>
          <w:sz w:val="24"/>
          <w:szCs w:val="24"/>
        </w:rPr>
        <w:t>Add</w:t>
      </w:r>
    </w:p>
    <w:p w14:paraId="52FE98A0" w14:textId="0CA4C86E" w:rsidR="002B6A81" w:rsidRDefault="002B6A81" w:rsidP="00C82F06">
      <w:pPr>
        <w:pStyle w:val="ListParagraph"/>
        <w:numPr>
          <w:ilvl w:val="1"/>
          <w:numId w:val="13"/>
        </w:numPr>
        <w:spacing w:line="276" w:lineRule="auto"/>
        <w:rPr>
          <w:rFonts w:ascii="Times New Roman" w:hAnsi="Times New Roman"/>
          <w:sz w:val="24"/>
          <w:szCs w:val="24"/>
        </w:rPr>
      </w:pPr>
      <w:r>
        <w:rPr>
          <w:rFonts w:ascii="Times New Roman" w:hAnsi="Times New Roman"/>
          <w:sz w:val="24"/>
          <w:szCs w:val="24"/>
        </w:rPr>
        <w:t>Edit</w:t>
      </w:r>
    </w:p>
    <w:p w14:paraId="28A9D4BE" w14:textId="24D0BE84" w:rsidR="002B6A81" w:rsidRDefault="002B6A81" w:rsidP="00C82F06">
      <w:pPr>
        <w:pStyle w:val="ListParagraph"/>
        <w:numPr>
          <w:ilvl w:val="1"/>
          <w:numId w:val="13"/>
        </w:numPr>
        <w:spacing w:line="276" w:lineRule="auto"/>
        <w:rPr>
          <w:rFonts w:ascii="Times New Roman" w:hAnsi="Times New Roman"/>
          <w:sz w:val="24"/>
          <w:szCs w:val="24"/>
        </w:rPr>
      </w:pPr>
      <w:r>
        <w:rPr>
          <w:rFonts w:ascii="Times New Roman" w:hAnsi="Times New Roman"/>
          <w:sz w:val="24"/>
          <w:szCs w:val="24"/>
        </w:rPr>
        <w:t>Remove</w:t>
      </w:r>
    </w:p>
    <w:p w14:paraId="77299BA7" w14:textId="0EB4A5F8" w:rsidR="00E54040" w:rsidRDefault="00E54040" w:rsidP="00C82F06">
      <w:pPr>
        <w:pStyle w:val="ListParagraph"/>
        <w:numPr>
          <w:ilvl w:val="0"/>
          <w:numId w:val="13"/>
        </w:numPr>
        <w:spacing w:line="276" w:lineRule="auto"/>
        <w:rPr>
          <w:rFonts w:ascii="Times New Roman" w:hAnsi="Times New Roman"/>
          <w:sz w:val="24"/>
          <w:szCs w:val="24"/>
        </w:rPr>
      </w:pPr>
      <w:r>
        <w:rPr>
          <w:rFonts w:ascii="Times New Roman" w:hAnsi="Times New Roman"/>
          <w:sz w:val="24"/>
          <w:szCs w:val="24"/>
        </w:rPr>
        <w:t xml:space="preserve">Below the buttons, list of groups added for the partner is displayed. </w:t>
      </w:r>
      <w:r w:rsidR="00E07D61">
        <w:rPr>
          <w:rFonts w:ascii="Times New Roman" w:hAnsi="Times New Roman"/>
          <w:sz w:val="24"/>
          <w:szCs w:val="24"/>
        </w:rPr>
        <w:t xml:space="preserve">The list of groups will be fetched from the </w:t>
      </w:r>
      <w:r w:rsidR="005B4E9E">
        <w:rPr>
          <w:rStyle w:val="Hyperlink"/>
          <w:rFonts w:ascii="Times New Roman" w:hAnsi="Times New Roman"/>
          <w:sz w:val="24"/>
          <w:szCs w:val="24"/>
        </w:rPr>
        <w:fldChar w:fldCharType="begin"/>
      </w:r>
      <w:r w:rsidR="005B4E9E">
        <w:rPr>
          <w:rStyle w:val="Hyperlink"/>
          <w:rFonts w:ascii="Times New Roman" w:hAnsi="Times New Roman"/>
          <w:sz w:val="24"/>
          <w:szCs w:val="24"/>
        </w:rPr>
        <w:instrText xml:space="preserve"> HYPERLINK \l "x_partner_emailgroups" </w:instrText>
      </w:r>
      <w:r w:rsidR="005B4E9E">
        <w:rPr>
          <w:rStyle w:val="Hyperlink"/>
          <w:rFonts w:ascii="Times New Roman" w:hAnsi="Times New Roman"/>
          <w:sz w:val="24"/>
          <w:szCs w:val="24"/>
        </w:rPr>
        <w:fldChar w:fldCharType="separate"/>
      </w:r>
      <w:r w:rsidR="00E07D61" w:rsidRPr="00854F28">
        <w:rPr>
          <w:rStyle w:val="Hyperlink"/>
          <w:rFonts w:ascii="Times New Roman" w:hAnsi="Times New Roman"/>
          <w:sz w:val="24"/>
          <w:szCs w:val="24"/>
        </w:rPr>
        <w:t>X_PARTNER_</w:t>
      </w:r>
      <w:r w:rsidR="008576FA" w:rsidRPr="00854F28">
        <w:rPr>
          <w:rStyle w:val="Hyperlink"/>
          <w:rFonts w:ascii="Times New Roman" w:hAnsi="Times New Roman"/>
          <w:sz w:val="24"/>
          <w:szCs w:val="24"/>
        </w:rPr>
        <w:t>EMAIL</w:t>
      </w:r>
      <w:ins w:id="109" w:author="Molisani, Ying S" w:date="2019-01-03T15:41:00Z">
        <w:r w:rsidR="00095934">
          <w:rPr>
            <w:rStyle w:val="Hyperlink"/>
            <w:rFonts w:ascii="Times New Roman" w:hAnsi="Times New Roman"/>
            <w:sz w:val="24"/>
            <w:szCs w:val="24"/>
          </w:rPr>
          <w:t>_</w:t>
        </w:r>
      </w:ins>
      <w:r w:rsidR="00E07D61" w:rsidRPr="00854F28">
        <w:rPr>
          <w:rStyle w:val="Hyperlink"/>
          <w:rFonts w:ascii="Times New Roman" w:hAnsi="Times New Roman"/>
          <w:sz w:val="24"/>
          <w:szCs w:val="24"/>
        </w:rPr>
        <w:t>GROUP</w:t>
      </w:r>
      <w:del w:id="110" w:author="Molisani, Ying S" w:date="2019-01-03T15:41:00Z">
        <w:r w:rsidR="00E07D61" w:rsidRPr="00854F28" w:rsidDel="00095934">
          <w:rPr>
            <w:rStyle w:val="Hyperlink"/>
            <w:rFonts w:ascii="Times New Roman" w:hAnsi="Times New Roman"/>
            <w:sz w:val="24"/>
            <w:szCs w:val="24"/>
          </w:rPr>
          <w:delText>S</w:delText>
        </w:r>
      </w:del>
      <w:r w:rsidR="005B4E9E">
        <w:rPr>
          <w:rStyle w:val="Hyperlink"/>
          <w:rFonts w:ascii="Times New Roman" w:hAnsi="Times New Roman"/>
          <w:sz w:val="24"/>
          <w:szCs w:val="24"/>
        </w:rPr>
        <w:fldChar w:fldCharType="end"/>
      </w:r>
      <w:r w:rsidR="00E07D61">
        <w:rPr>
          <w:rFonts w:ascii="Times New Roman" w:hAnsi="Times New Roman"/>
          <w:sz w:val="24"/>
          <w:szCs w:val="24"/>
        </w:rPr>
        <w:t xml:space="preserve"> table. </w:t>
      </w:r>
      <w:r w:rsidR="003968A6">
        <w:rPr>
          <w:rFonts w:ascii="Times New Roman" w:hAnsi="Times New Roman"/>
          <w:sz w:val="24"/>
          <w:szCs w:val="24"/>
        </w:rPr>
        <w:t xml:space="preserve">Values will be fetched from the table based on the </w:t>
      </w:r>
      <w:r w:rsidR="005C3813" w:rsidRPr="005C3813">
        <w:rPr>
          <w:rFonts w:ascii="Times New Roman" w:hAnsi="Times New Roman"/>
          <w:sz w:val="24"/>
          <w:szCs w:val="24"/>
        </w:rPr>
        <w:t>X_PARTNER_ID</w:t>
      </w:r>
      <w:r w:rsidR="002D1978" w:rsidRPr="005C3813">
        <w:rPr>
          <w:rFonts w:ascii="Times New Roman" w:hAnsi="Times New Roman"/>
          <w:sz w:val="24"/>
          <w:szCs w:val="24"/>
        </w:rPr>
        <w:t>.</w:t>
      </w:r>
    </w:p>
    <w:p w14:paraId="6A11EFBA" w14:textId="77777777" w:rsidR="008C35AD" w:rsidRDefault="0003639A" w:rsidP="00C82F06">
      <w:pPr>
        <w:pStyle w:val="ListParagraph"/>
        <w:numPr>
          <w:ilvl w:val="1"/>
          <w:numId w:val="13"/>
        </w:numPr>
        <w:spacing w:line="276" w:lineRule="auto"/>
        <w:rPr>
          <w:rFonts w:ascii="Times New Roman" w:hAnsi="Times New Roman"/>
          <w:sz w:val="24"/>
          <w:szCs w:val="24"/>
        </w:rPr>
      </w:pPr>
      <w:r>
        <w:rPr>
          <w:rFonts w:ascii="Times New Roman" w:hAnsi="Times New Roman"/>
          <w:sz w:val="24"/>
          <w:szCs w:val="24"/>
        </w:rPr>
        <w:t xml:space="preserve">The table will contain two columns. </w:t>
      </w:r>
    </w:p>
    <w:p w14:paraId="34B0805E" w14:textId="77777777" w:rsidR="008C35AD" w:rsidRDefault="0003639A" w:rsidP="00C82F06">
      <w:pPr>
        <w:pStyle w:val="ListParagraph"/>
        <w:numPr>
          <w:ilvl w:val="2"/>
          <w:numId w:val="13"/>
        </w:numPr>
        <w:spacing w:line="276" w:lineRule="auto"/>
        <w:rPr>
          <w:rFonts w:ascii="Times New Roman" w:hAnsi="Times New Roman"/>
          <w:sz w:val="24"/>
          <w:szCs w:val="24"/>
        </w:rPr>
      </w:pPr>
      <w:r>
        <w:rPr>
          <w:rFonts w:ascii="Times New Roman" w:hAnsi="Times New Roman"/>
          <w:sz w:val="24"/>
          <w:szCs w:val="24"/>
        </w:rPr>
        <w:t>Name</w:t>
      </w:r>
    </w:p>
    <w:p w14:paraId="12C4A50B" w14:textId="05BCBD22" w:rsidR="0003639A" w:rsidRDefault="0003639A" w:rsidP="00C82F06">
      <w:pPr>
        <w:pStyle w:val="ListParagraph"/>
        <w:numPr>
          <w:ilvl w:val="2"/>
          <w:numId w:val="13"/>
        </w:numPr>
        <w:spacing w:line="276" w:lineRule="auto"/>
        <w:rPr>
          <w:rFonts w:ascii="Times New Roman" w:hAnsi="Times New Roman"/>
          <w:sz w:val="24"/>
          <w:szCs w:val="24"/>
        </w:rPr>
      </w:pPr>
      <w:r>
        <w:rPr>
          <w:rFonts w:ascii="Times New Roman" w:hAnsi="Times New Roman"/>
          <w:sz w:val="24"/>
          <w:szCs w:val="24"/>
        </w:rPr>
        <w:t>Description.</w:t>
      </w:r>
    </w:p>
    <w:p w14:paraId="19470B08" w14:textId="64EEEE34" w:rsidR="0003639A" w:rsidRDefault="0003639A" w:rsidP="00C82F06">
      <w:pPr>
        <w:pStyle w:val="ListParagraph"/>
        <w:numPr>
          <w:ilvl w:val="1"/>
          <w:numId w:val="13"/>
        </w:numPr>
        <w:spacing w:line="276" w:lineRule="auto"/>
        <w:rPr>
          <w:rFonts w:ascii="Times New Roman" w:hAnsi="Times New Roman"/>
          <w:sz w:val="24"/>
          <w:szCs w:val="24"/>
        </w:rPr>
      </w:pPr>
      <w:r>
        <w:rPr>
          <w:rFonts w:ascii="Times New Roman" w:hAnsi="Times New Roman"/>
          <w:sz w:val="24"/>
          <w:szCs w:val="24"/>
        </w:rPr>
        <w:t>Each row will consist of a checkbox, name and description.</w:t>
      </w:r>
    </w:p>
    <w:p w14:paraId="1364DAEB" w14:textId="4CD69E06" w:rsidR="0003639A" w:rsidRPr="00F730AC" w:rsidRDefault="0003639A" w:rsidP="0003639A">
      <w:pPr>
        <w:pStyle w:val="ListParagraph"/>
        <w:spacing w:line="276" w:lineRule="auto"/>
        <w:rPr>
          <w:rFonts w:ascii="Times New Roman" w:hAnsi="Times New Roman"/>
          <w:sz w:val="24"/>
          <w:szCs w:val="24"/>
        </w:rPr>
      </w:pPr>
    </w:p>
    <w:p w14:paraId="529FF7C5" w14:textId="3491470B" w:rsidR="00EE185E" w:rsidRDefault="0003639A" w:rsidP="00EE185E">
      <w:pPr>
        <w:spacing w:line="276" w:lineRule="auto"/>
        <w:rPr>
          <w:b/>
        </w:rPr>
      </w:pPr>
      <w:r w:rsidRPr="00CC50DF">
        <w:rPr>
          <w:b/>
        </w:rPr>
        <w:t>Add</w:t>
      </w:r>
      <w:r w:rsidR="00CC50DF" w:rsidRPr="00CC50DF">
        <w:rPr>
          <w:b/>
        </w:rPr>
        <w:t xml:space="preserve"> </w:t>
      </w:r>
      <w:r w:rsidR="00267CFF">
        <w:rPr>
          <w:b/>
        </w:rPr>
        <w:t>Button</w:t>
      </w:r>
      <w:r w:rsidR="00CC50DF">
        <w:rPr>
          <w:b/>
        </w:rPr>
        <w:t>:</w:t>
      </w:r>
    </w:p>
    <w:p w14:paraId="5884F5A2" w14:textId="0DB1BA73" w:rsidR="00267CFF" w:rsidRPr="00267CFF" w:rsidRDefault="00267CFF" w:rsidP="00EE185E">
      <w:pPr>
        <w:spacing w:line="276" w:lineRule="auto"/>
      </w:pPr>
      <w:r w:rsidRPr="00267CFF">
        <w:t>On</w:t>
      </w:r>
      <w:r>
        <w:t xml:space="preserve"> clicking the add button, a new screen with the following specifications is displayed. We can create new groups using this screen.</w:t>
      </w:r>
    </w:p>
    <w:p w14:paraId="7461C01A" w14:textId="68221C83" w:rsidR="00CC50DF" w:rsidRPr="000F63F1" w:rsidRDefault="00FC0226" w:rsidP="00C82F06">
      <w:pPr>
        <w:pStyle w:val="ListParagraph"/>
        <w:numPr>
          <w:ilvl w:val="0"/>
          <w:numId w:val="14"/>
        </w:numPr>
        <w:spacing w:line="276" w:lineRule="auto"/>
        <w:rPr>
          <w:rFonts w:ascii="Times New Roman" w:hAnsi="Times New Roman"/>
          <w:sz w:val="24"/>
          <w:szCs w:val="24"/>
        </w:rPr>
      </w:pPr>
      <w:r w:rsidRPr="000F63F1">
        <w:rPr>
          <w:rFonts w:ascii="Times New Roman" w:hAnsi="Times New Roman"/>
          <w:sz w:val="24"/>
          <w:szCs w:val="24"/>
        </w:rPr>
        <w:t>Screen title</w:t>
      </w:r>
      <w:r w:rsidR="00B94C26" w:rsidRPr="000F63F1">
        <w:rPr>
          <w:rFonts w:ascii="Times New Roman" w:hAnsi="Times New Roman"/>
          <w:sz w:val="24"/>
          <w:szCs w:val="24"/>
        </w:rPr>
        <w:t>: Add G</w:t>
      </w:r>
      <w:r w:rsidRPr="000F63F1">
        <w:rPr>
          <w:rFonts w:ascii="Times New Roman" w:hAnsi="Times New Roman"/>
          <w:sz w:val="24"/>
          <w:szCs w:val="24"/>
        </w:rPr>
        <w:t>roup</w:t>
      </w:r>
      <w:r w:rsidR="00B94C26" w:rsidRPr="000F63F1">
        <w:rPr>
          <w:rFonts w:ascii="Times New Roman" w:hAnsi="Times New Roman"/>
          <w:sz w:val="24"/>
          <w:szCs w:val="24"/>
        </w:rPr>
        <w:t>.</w:t>
      </w:r>
    </w:p>
    <w:p w14:paraId="7FACC147" w14:textId="7D6B74F7" w:rsidR="00B94C26" w:rsidRDefault="00A3342A" w:rsidP="00C82F06">
      <w:pPr>
        <w:pStyle w:val="ListParagraph"/>
        <w:numPr>
          <w:ilvl w:val="0"/>
          <w:numId w:val="14"/>
        </w:numPr>
        <w:spacing w:line="276" w:lineRule="auto"/>
        <w:rPr>
          <w:rFonts w:ascii="Times New Roman" w:hAnsi="Times New Roman"/>
          <w:sz w:val="24"/>
          <w:szCs w:val="24"/>
        </w:rPr>
      </w:pPr>
      <w:r w:rsidRPr="000F63F1">
        <w:rPr>
          <w:rFonts w:ascii="Times New Roman" w:hAnsi="Times New Roman"/>
          <w:sz w:val="24"/>
          <w:szCs w:val="24"/>
        </w:rPr>
        <w:t xml:space="preserve">Below the screen title, the overview section is displayed. </w:t>
      </w:r>
    </w:p>
    <w:p w14:paraId="5E784E8A" w14:textId="346164E5" w:rsidR="00EE185E" w:rsidRDefault="00BA1A03" w:rsidP="00C82F06">
      <w:pPr>
        <w:pStyle w:val="ListParagraph"/>
        <w:numPr>
          <w:ilvl w:val="0"/>
          <w:numId w:val="14"/>
        </w:numPr>
        <w:spacing w:line="276" w:lineRule="auto"/>
        <w:rPr>
          <w:rFonts w:ascii="Times New Roman" w:hAnsi="Times New Roman"/>
          <w:sz w:val="24"/>
          <w:szCs w:val="24"/>
        </w:rPr>
      </w:pPr>
      <w:r>
        <w:rPr>
          <w:rFonts w:ascii="Times New Roman" w:hAnsi="Times New Roman"/>
          <w:sz w:val="24"/>
          <w:szCs w:val="24"/>
        </w:rPr>
        <w:t>Below the overview section, the group name field is displayed.</w:t>
      </w:r>
    </w:p>
    <w:p w14:paraId="17687C1C" w14:textId="579FECAA" w:rsidR="00BA1A03" w:rsidRDefault="00BA1A03"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Field name: Group name.</w:t>
      </w:r>
    </w:p>
    <w:p w14:paraId="7A0AE34A" w14:textId="4D1C8385" w:rsidR="00BA1A03" w:rsidRDefault="00BA1A03"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 xml:space="preserve">Textbox field. </w:t>
      </w:r>
    </w:p>
    <w:p w14:paraId="24D8D80A" w14:textId="6D54CAAF" w:rsidR="00BE1389" w:rsidRDefault="00BE1389"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This field is mandatory.</w:t>
      </w:r>
    </w:p>
    <w:p w14:paraId="435D1C02" w14:textId="269FA5C3" w:rsidR="00BA1A03" w:rsidRDefault="00BE1389" w:rsidP="00C82F06">
      <w:pPr>
        <w:pStyle w:val="ListParagraph"/>
        <w:numPr>
          <w:ilvl w:val="0"/>
          <w:numId w:val="14"/>
        </w:numPr>
        <w:spacing w:line="276" w:lineRule="auto"/>
        <w:rPr>
          <w:rFonts w:ascii="Times New Roman" w:hAnsi="Times New Roman"/>
          <w:sz w:val="24"/>
          <w:szCs w:val="24"/>
        </w:rPr>
      </w:pPr>
      <w:r>
        <w:rPr>
          <w:rFonts w:ascii="Times New Roman" w:hAnsi="Times New Roman"/>
          <w:sz w:val="24"/>
          <w:szCs w:val="24"/>
        </w:rPr>
        <w:t xml:space="preserve">Below the group name field, </w:t>
      </w:r>
      <w:r w:rsidR="003D56DE">
        <w:rPr>
          <w:rFonts w:ascii="Times New Roman" w:hAnsi="Times New Roman"/>
          <w:sz w:val="24"/>
          <w:szCs w:val="24"/>
        </w:rPr>
        <w:t>group description field is displayed.</w:t>
      </w:r>
    </w:p>
    <w:p w14:paraId="55A6FCA2" w14:textId="220D5A30" w:rsidR="003D56DE" w:rsidRDefault="003D56DE"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Field name: Group description.</w:t>
      </w:r>
    </w:p>
    <w:p w14:paraId="7549B75B" w14:textId="6AF32699" w:rsidR="003D56DE" w:rsidRDefault="003D56DE"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 xml:space="preserve">Textbox field. </w:t>
      </w:r>
    </w:p>
    <w:p w14:paraId="11CF723A" w14:textId="1FED2916" w:rsidR="003D56DE" w:rsidRDefault="003D56DE"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This field is not mandatory.</w:t>
      </w:r>
    </w:p>
    <w:p w14:paraId="684DFEB1" w14:textId="61B75079" w:rsidR="00044655" w:rsidRDefault="00044655" w:rsidP="00C82F06">
      <w:pPr>
        <w:pStyle w:val="ListParagraph"/>
        <w:numPr>
          <w:ilvl w:val="0"/>
          <w:numId w:val="14"/>
        </w:numPr>
        <w:spacing w:line="276" w:lineRule="auto"/>
        <w:rPr>
          <w:rFonts w:ascii="Times New Roman" w:hAnsi="Times New Roman"/>
          <w:sz w:val="24"/>
          <w:szCs w:val="24"/>
        </w:rPr>
      </w:pPr>
      <w:r>
        <w:rPr>
          <w:rFonts w:ascii="Times New Roman" w:hAnsi="Times New Roman"/>
          <w:sz w:val="24"/>
          <w:szCs w:val="24"/>
        </w:rPr>
        <w:t>Below the group description field, Emai</w:t>
      </w:r>
      <w:r w:rsidR="00592760">
        <w:rPr>
          <w:rFonts w:ascii="Times New Roman" w:hAnsi="Times New Roman"/>
          <w:sz w:val="24"/>
          <w:szCs w:val="24"/>
        </w:rPr>
        <w:t xml:space="preserve">l </w:t>
      </w:r>
      <w:r w:rsidR="00545DED">
        <w:rPr>
          <w:rFonts w:ascii="Times New Roman" w:hAnsi="Times New Roman"/>
          <w:sz w:val="24"/>
          <w:szCs w:val="24"/>
        </w:rPr>
        <w:t>recipients’</w:t>
      </w:r>
      <w:r w:rsidR="00592760">
        <w:rPr>
          <w:rFonts w:ascii="Times New Roman" w:hAnsi="Times New Roman"/>
          <w:sz w:val="24"/>
          <w:szCs w:val="24"/>
        </w:rPr>
        <w:t xml:space="preserve"> dropdown box</w:t>
      </w:r>
      <w:r>
        <w:rPr>
          <w:rFonts w:ascii="Times New Roman" w:hAnsi="Times New Roman"/>
          <w:sz w:val="24"/>
          <w:szCs w:val="24"/>
        </w:rPr>
        <w:t xml:space="preserve"> is displayed.</w:t>
      </w:r>
    </w:p>
    <w:p w14:paraId="2BD2B19F" w14:textId="7E9B938D" w:rsidR="00CC4D1E" w:rsidRDefault="00545DED"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Field name: Email recipients</w:t>
      </w:r>
    </w:p>
    <w:p w14:paraId="31787B3D" w14:textId="36A73581" w:rsidR="00545DED" w:rsidRDefault="00545DED"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 xml:space="preserve">Drop down box with </w:t>
      </w:r>
      <w:r w:rsidR="00E64EF6">
        <w:rPr>
          <w:rFonts w:ascii="Times New Roman" w:hAnsi="Times New Roman"/>
          <w:sz w:val="24"/>
          <w:szCs w:val="24"/>
        </w:rPr>
        <w:t>two values will be displayed. ‘All’ value will be selected as the default value.</w:t>
      </w:r>
      <w:r w:rsidR="00E23F45">
        <w:rPr>
          <w:rFonts w:ascii="Times New Roman" w:hAnsi="Times New Roman"/>
          <w:sz w:val="24"/>
          <w:szCs w:val="24"/>
        </w:rPr>
        <w:t xml:space="preserve"> The values will be populated from the </w:t>
      </w:r>
      <w:hyperlink w:anchor="x_lookup" w:history="1">
        <w:r w:rsidR="00E23F45" w:rsidRPr="001006F9">
          <w:rPr>
            <w:rStyle w:val="Hyperlink"/>
            <w:rFonts w:ascii="Times New Roman" w:hAnsi="Times New Roman"/>
            <w:sz w:val="24"/>
            <w:szCs w:val="24"/>
          </w:rPr>
          <w:t>X_LOOKUP</w:t>
        </w:r>
      </w:hyperlink>
      <w:r w:rsidR="00E23F45">
        <w:rPr>
          <w:rFonts w:ascii="Times New Roman" w:hAnsi="Times New Roman"/>
          <w:sz w:val="24"/>
          <w:szCs w:val="24"/>
        </w:rPr>
        <w:t xml:space="preserve"> table </w:t>
      </w:r>
    </w:p>
    <w:p w14:paraId="3E99F886" w14:textId="12003DF5" w:rsidR="00E64EF6" w:rsidRDefault="00E64EF6" w:rsidP="00C82F06">
      <w:pPr>
        <w:pStyle w:val="ListParagraph"/>
        <w:numPr>
          <w:ilvl w:val="2"/>
          <w:numId w:val="14"/>
        </w:numPr>
        <w:spacing w:line="276" w:lineRule="auto"/>
        <w:rPr>
          <w:rFonts w:ascii="Times New Roman" w:hAnsi="Times New Roman"/>
          <w:sz w:val="24"/>
          <w:szCs w:val="24"/>
        </w:rPr>
      </w:pPr>
      <w:r>
        <w:rPr>
          <w:rFonts w:ascii="Times New Roman" w:hAnsi="Times New Roman"/>
          <w:sz w:val="24"/>
          <w:szCs w:val="24"/>
        </w:rPr>
        <w:t>All</w:t>
      </w:r>
    </w:p>
    <w:p w14:paraId="2E559AD3" w14:textId="751D1CAA" w:rsidR="00E64EF6" w:rsidRDefault="00E64EF6" w:rsidP="00C82F06">
      <w:pPr>
        <w:pStyle w:val="ListParagraph"/>
        <w:numPr>
          <w:ilvl w:val="2"/>
          <w:numId w:val="14"/>
        </w:numPr>
        <w:spacing w:line="276" w:lineRule="auto"/>
        <w:rPr>
          <w:rFonts w:ascii="Times New Roman" w:hAnsi="Times New Roman"/>
          <w:sz w:val="24"/>
          <w:szCs w:val="24"/>
        </w:rPr>
      </w:pPr>
      <w:r>
        <w:rPr>
          <w:rFonts w:ascii="Times New Roman" w:hAnsi="Times New Roman"/>
          <w:sz w:val="24"/>
          <w:szCs w:val="24"/>
        </w:rPr>
        <w:t>Customer</w:t>
      </w:r>
    </w:p>
    <w:p w14:paraId="78E1ADD3" w14:textId="5B79E0BC" w:rsidR="00F11FCC" w:rsidRDefault="00B947D8"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On selecting</w:t>
      </w:r>
      <w:r w:rsidR="00F11FCC">
        <w:rPr>
          <w:rFonts w:ascii="Times New Roman" w:hAnsi="Times New Roman"/>
          <w:sz w:val="24"/>
          <w:szCs w:val="24"/>
        </w:rPr>
        <w:t xml:space="preserve"> the </w:t>
      </w:r>
      <w:r w:rsidR="00F613EF">
        <w:rPr>
          <w:rFonts w:ascii="Times New Roman" w:hAnsi="Times New Roman"/>
          <w:sz w:val="24"/>
          <w:szCs w:val="24"/>
        </w:rPr>
        <w:t>‘</w:t>
      </w:r>
      <w:r w:rsidR="00F11FCC">
        <w:rPr>
          <w:rFonts w:ascii="Times New Roman" w:hAnsi="Times New Roman"/>
          <w:sz w:val="24"/>
          <w:szCs w:val="24"/>
        </w:rPr>
        <w:t>All</w:t>
      </w:r>
      <w:r w:rsidR="00F613EF">
        <w:rPr>
          <w:rFonts w:ascii="Times New Roman" w:hAnsi="Times New Roman"/>
          <w:sz w:val="24"/>
          <w:szCs w:val="24"/>
        </w:rPr>
        <w:t>’</w:t>
      </w:r>
      <w:r w:rsidR="00F11FCC">
        <w:rPr>
          <w:rFonts w:ascii="Times New Roman" w:hAnsi="Times New Roman"/>
          <w:sz w:val="24"/>
          <w:szCs w:val="24"/>
        </w:rPr>
        <w:t xml:space="preserve"> value</w:t>
      </w:r>
      <w:r>
        <w:rPr>
          <w:rFonts w:ascii="Times New Roman" w:hAnsi="Times New Roman"/>
          <w:sz w:val="24"/>
          <w:szCs w:val="24"/>
        </w:rPr>
        <w:t xml:space="preserve"> from the dropdown</w:t>
      </w:r>
      <w:r w:rsidR="00F11FCC">
        <w:rPr>
          <w:rFonts w:ascii="Times New Roman" w:hAnsi="Times New Roman"/>
          <w:sz w:val="24"/>
          <w:szCs w:val="24"/>
        </w:rPr>
        <w:t xml:space="preserve">, all the </w:t>
      </w:r>
      <w:r w:rsidR="00F65CCB">
        <w:rPr>
          <w:rFonts w:ascii="Times New Roman" w:hAnsi="Times New Roman"/>
          <w:sz w:val="24"/>
          <w:szCs w:val="24"/>
        </w:rPr>
        <w:t xml:space="preserve">unretired primary </w:t>
      </w:r>
      <w:r w:rsidR="00F11FCC">
        <w:rPr>
          <w:rFonts w:ascii="Times New Roman" w:hAnsi="Times New Roman"/>
          <w:sz w:val="24"/>
          <w:szCs w:val="24"/>
        </w:rPr>
        <w:t>customers of the partner will be added to the group</w:t>
      </w:r>
      <w:r w:rsidR="000B3B09">
        <w:rPr>
          <w:rFonts w:ascii="Times New Roman" w:hAnsi="Times New Roman"/>
          <w:sz w:val="24"/>
          <w:szCs w:val="24"/>
        </w:rPr>
        <w:t>.</w:t>
      </w:r>
    </w:p>
    <w:p w14:paraId="5100FA2B" w14:textId="0A3A9E99" w:rsidR="00F65CCB" w:rsidRDefault="00F65CCB"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lastRenderedPageBreak/>
        <w:t xml:space="preserve">On </w:t>
      </w:r>
      <w:r w:rsidR="00F36FDE">
        <w:rPr>
          <w:rFonts w:ascii="Times New Roman" w:hAnsi="Times New Roman"/>
          <w:sz w:val="24"/>
          <w:szCs w:val="24"/>
        </w:rPr>
        <w:t xml:space="preserve">selecting </w:t>
      </w:r>
      <w:r>
        <w:rPr>
          <w:rFonts w:ascii="Times New Roman" w:hAnsi="Times New Roman"/>
          <w:sz w:val="24"/>
          <w:szCs w:val="24"/>
        </w:rPr>
        <w:t>the ‘Customer’</w:t>
      </w:r>
      <w:r w:rsidR="00C43137">
        <w:rPr>
          <w:rFonts w:ascii="Times New Roman" w:hAnsi="Times New Roman"/>
          <w:sz w:val="24"/>
          <w:szCs w:val="24"/>
        </w:rPr>
        <w:t xml:space="preserve"> value</w:t>
      </w:r>
      <w:r w:rsidR="00F36FDE">
        <w:rPr>
          <w:rFonts w:ascii="Times New Roman" w:hAnsi="Times New Roman"/>
          <w:sz w:val="24"/>
          <w:szCs w:val="24"/>
        </w:rPr>
        <w:t xml:space="preserve"> from the dropdown</w:t>
      </w:r>
      <w:r w:rsidR="00C43137">
        <w:rPr>
          <w:rFonts w:ascii="Times New Roman" w:hAnsi="Times New Roman"/>
          <w:sz w:val="24"/>
          <w:szCs w:val="24"/>
        </w:rPr>
        <w:t>, all the customers unretired primary customer of the partner will be displayed</w:t>
      </w:r>
      <w:r w:rsidR="00730002">
        <w:rPr>
          <w:rFonts w:ascii="Times New Roman" w:hAnsi="Times New Roman"/>
          <w:sz w:val="24"/>
          <w:szCs w:val="24"/>
        </w:rPr>
        <w:t xml:space="preserve"> as a table.</w:t>
      </w:r>
    </w:p>
    <w:p w14:paraId="3AB41A5C" w14:textId="36B58EC1" w:rsidR="00152B90" w:rsidRDefault="00152B90" w:rsidP="00C82F06">
      <w:pPr>
        <w:pStyle w:val="ListParagraph"/>
        <w:numPr>
          <w:ilvl w:val="2"/>
          <w:numId w:val="14"/>
        </w:numPr>
        <w:spacing w:line="276" w:lineRule="auto"/>
        <w:rPr>
          <w:rFonts w:ascii="Times New Roman" w:hAnsi="Times New Roman"/>
          <w:sz w:val="24"/>
          <w:szCs w:val="24"/>
        </w:rPr>
      </w:pPr>
      <w:r>
        <w:rPr>
          <w:rFonts w:ascii="Times New Roman" w:hAnsi="Times New Roman"/>
          <w:sz w:val="24"/>
          <w:szCs w:val="24"/>
        </w:rPr>
        <w:t xml:space="preserve">The table will </w:t>
      </w:r>
      <w:r w:rsidR="003A07C4">
        <w:rPr>
          <w:rFonts w:ascii="Times New Roman" w:hAnsi="Times New Roman"/>
          <w:sz w:val="24"/>
          <w:szCs w:val="24"/>
        </w:rPr>
        <w:t>consist</w:t>
      </w:r>
      <w:r>
        <w:rPr>
          <w:rFonts w:ascii="Times New Roman" w:hAnsi="Times New Roman"/>
          <w:sz w:val="24"/>
          <w:szCs w:val="24"/>
        </w:rPr>
        <w:t xml:space="preserve"> of three </w:t>
      </w:r>
      <w:r w:rsidR="000D3E41">
        <w:rPr>
          <w:rFonts w:ascii="Times New Roman" w:hAnsi="Times New Roman"/>
          <w:sz w:val="24"/>
          <w:szCs w:val="24"/>
        </w:rPr>
        <w:t>columns</w:t>
      </w:r>
      <w:r>
        <w:rPr>
          <w:rFonts w:ascii="Times New Roman" w:hAnsi="Times New Roman"/>
          <w:sz w:val="24"/>
          <w:szCs w:val="24"/>
        </w:rPr>
        <w:t>:</w:t>
      </w:r>
    </w:p>
    <w:p w14:paraId="0F5825CB" w14:textId="0C77F7F6" w:rsidR="00152B90" w:rsidRDefault="00152B90" w:rsidP="00C82F06">
      <w:pPr>
        <w:pStyle w:val="ListParagraph"/>
        <w:numPr>
          <w:ilvl w:val="3"/>
          <w:numId w:val="14"/>
        </w:numPr>
        <w:spacing w:line="276" w:lineRule="auto"/>
        <w:rPr>
          <w:rFonts w:ascii="Times New Roman" w:hAnsi="Times New Roman"/>
          <w:sz w:val="24"/>
          <w:szCs w:val="24"/>
        </w:rPr>
      </w:pPr>
      <w:r>
        <w:rPr>
          <w:rFonts w:ascii="Times New Roman" w:hAnsi="Times New Roman"/>
          <w:sz w:val="24"/>
          <w:szCs w:val="24"/>
        </w:rPr>
        <w:t>Company Name</w:t>
      </w:r>
      <w:r w:rsidR="005B3099">
        <w:rPr>
          <w:rFonts w:ascii="Times New Roman" w:hAnsi="Times New Roman"/>
          <w:sz w:val="24"/>
          <w:szCs w:val="24"/>
        </w:rPr>
        <w:t xml:space="preserve"> – Company name of customer will be displayed.</w:t>
      </w:r>
    </w:p>
    <w:p w14:paraId="406EF957" w14:textId="50BD8CBD" w:rsidR="00152B90" w:rsidRDefault="00152B90" w:rsidP="00C82F06">
      <w:pPr>
        <w:pStyle w:val="ListParagraph"/>
        <w:numPr>
          <w:ilvl w:val="3"/>
          <w:numId w:val="14"/>
        </w:numPr>
        <w:spacing w:line="276" w:lineRule="auto"/>
        <w:rPr>
          <w:rFonts w:ascii="Times New Roman" w:hAnsi="Times New Roman"/>
          <w:sz w:val="24"/>
          <w:szCs w:val="24"/>
        </w:rPr>
      </w:pPr>
      <w:r>
        <w:rPr>
          <w:rFonts w:ascii="Times New Roman" w:hAnsi="Times New Roman"/>
          <w:sz w:val="24"/>
          <w:szCs w:val="24"/>
        </w:rPr>
        <w:t>Customer Name</w:t>
      </w:r>
      <w:r w:rsidR="005B3099">
        <w:rPr>
          <w:rFonts w:ascii="Times New Roman" w:hAnsi="Times New Roman"/>
          <w:sz w:val="24"/>
          <w:szCs w:val="24"/>
        </w:rPr>
        <w:t xml:space="preserve"> – The First Name and Last Name of customer will be displayed.</w:t>
      </w:r>
    </w:p>
    <w:p w14:paraId="20A9ABBC" w14:textId="68952583" w:rsidR="00152B90" w:rsidRDefault="00152B90" w:rsidP="00C82F06">
      <w:pPr>
        <w:pStyle w:val="ListParagraph"/>
        <w:numPr>
          <w:ilvl w:val="3"/>
          <w:numId w:val="14"/>
        </w:numPr>
        <w:spacing w:line="276" w:lineRule="auto"/>
        <w:rPr>
          <w:rFonts w:ascii="Times New Roman" w:hAnsi="Times New Roman"/>
          <w:sz w:val="24"/>
          <w:szCs w:val="24"/>
        </w:rPr>
      </w:pPr>
      <w:r>
        <w:rPr>
          <w:rFonts w:ascii="Times New Roman" w:hAnsi="Times New Roman"/>
          <w:sz w:val="24"/>
          <w:szCs w:val="24"/>
        </w:rPr>
        <w:t>Email Enabled – This column will consist of checkbox. Checkbox will be unchecked by default</w:t>
      </w:r>
      <w:r w:rsidR="00050675">
        <w:rPr>
          <w:rFonts w:ascii="Times New Roman" w:hAnsi="Times New Roman"/>
          <w:sz w:val="24"/>
          <w:szCs w:val="24"/>
        </w:rPr>
        <w:t xml:space="preserve"> and will be checked by partner as needed.</w:t>
      </w:r>
    </w:p>
    <w:p w14:paraId="3CCD0FCC" w14:textId="3DF2A20A" w:rsidR="00854F28" w:rsidRDefault="00854F28" w:rsidP="00854F28">
      <w:pPr>
        <w:pStyle w:val="ListParagraph"/>
        <w:numPr>
          <w:ilvl w:val="2"/>
          <w:numId w:val="14"/>
        </w:numPr>
        <w:spacing w:line="276" w:lineRule="auto"/>
        <w:rPr>
          <w:rFonts w:ascii="Times New Roman" w:hAnsi="Times New Roman"/>
          <w:sz w:val="24"/>
          <w:szCs w:val="24"/>
        </w:rPr>
      </w:pPr>
      <w:r>
        <w:rPr>
          <w:rFonts w:ascii="Times New Roman" w:hAnsi="Times New Roman"/>
          <w:sz w:val="24"/>
          <w:szCs w:val="24"/>
        </w:rPr>
        <w:t xml:space="preserve">The customers that are selected will be updated in </w:t>
      </w:r>
      <w:r w:rsidR="005B4E9E">
        <w:rPr>
          <w:rStyle w:val="Hyperlink"/>
          <w:rFonts w:ascii="Times New Roman" w:hAnsi="Times New Roman"/>
          <w:sz w:val="24"/>
          <w:szCs w:val="24"/>
        </w:rPr>
        <w:fldChar w:fldCharType="begin"/>
      </w:r>
      <w:r w:rsidR="005B4E9E">
        <w:rPr>
          <w:rStyle w:val="Hyperlink"/>
          <w:rFonts w:ascii="Times New Roman" w:hAnsi="Times New Roman"/>
          <w:sz w:val="24"/>
          <w:szCs w:val="24"/>
        </w:rPr>
        <w:instrText xml:space="preserve"> HYPERLINK \l "x_partner_group_customer_details" </w:instrText>
      </w:r>
      <w:r w:rsidR="005B4E9E">
        <w:rPr>
          <w:rStyle w:val="Hyperlink"/>
          <w:rFonts w:ascii="Times New Roman" w:hAnsi="Times New Roman"/>
          <w:sz w:val="24"/>
          <w:szCs w:val="24"/>
        </w:rPr>
        <w:fldChar w:fldCharType="separate"/>
      </w:r>
      <w:r w:rsidRPr="00B27499">
        <w:rPr>
          <w:rStyle w:val="Hyperlink"/>
          <w:rFonts w:ascii="Times New Roman" w:hAnsi="Times New Roman"/>
          <w:sz w:val="24"/>
          <w:szCs w:val="24"/>
        </w:rPr>
        <w:t>X_PARTNER_</w:t>
      </w:r>
      <w:ins w:id="111" w:author="Varsha Kuruvillaparapallichera" w:date="2019-01-28T17:46:00Z">
        <w:r w:rsidR="004F0AFD">
          <w:rPr>
            <w:rStyle w:val="Hyperlink"/>
            <w:rFonts w:ascii="Times New Roman" w:hAnsi="Times New Roman"/>
            <w:sz w:val="24"/>
            <w:szCs w:val="24"/>
          </w:rPr>
          <w:t>EMAIL_</w:t>
        </w:r>
      </w:ins>
      <w:r w:rsidRPr="00B27499">
        <w:rPr>
          <w:rStyle w:val="Hyperlink"/>
          <w:rFonts w:ascii="Times New Roman" w:hAnsi="Times New Roman"/>
          <w:sz w:val="24"/>
          <w:szCs w:val="24"/>
        </w:rPr>
        <w:t>GROUP_CUSTOMER</w:t>
      </w:r>
      <w:del w:id="112" w:author="Molisani, Ying S" w:date="2019-01-03T15:42:00Z">
        <w:r w:rsidRPr="00B27499" w:rsidDel="00095934">
          <w:rPr>
            <w:rStyle w:val="Hyperlink"/>
            <w:rFonts w:ascii="Times New Roman" w:hAnsi="Times New Roman"/>
            <w:sz w:val="24"/>
            <w:szCs w:val="24"/>
          </w:rPr>
          <w:delText>_DETIALS</w:delText>
        </w:r>
      </w:del>
      <w:r w:rsidR="005B4E9E">
        <w:rPr>
          <w:rStyle w:val="Hyperlink"/>
          <w:rFonts w:ascii="Times New Roman" w:hAnsi="Times New Roman"/>
          <w:sz w:val="24"/>
          <w:szCs w:val="24"/>
        </w:rPr>
        <w:fldChar w:fldCharType="end"/>
      </w:r>
      <w:r>
        <w:rPr>
          <w:rFonts w:ascii="Times New Roman" w:hAnsi="Times New Roman"/>
          <w:sz w:val="24"/>
          <w:szCs w:val="24"/>
        </w:rPr>
        <w:t xml:space="preserve"> table with the corresponding group id.</w:t>
      </w:r>
    </w:p>
    <w:p w14:paraId="51335C7D" w14:textId="6628B9EC" w:rsidR="006574DC" w:rsidRDefault="003C2CD2" w:rsidP="00C82F06">
      <w:pPr>
        <w:pStyle w:val="ListParagraph"/>
        <w:numPr>
          <w:ilvl w:val="2"/>
          <w:numId w:val="14"/>
        </w:numPr>
        <w:spacing w:line="276" w:lineRule="auto"/>
        <w:rPr>
          <w:rFonts w:ascii="Times New Roman" w:hAnsi="Times New Roman"/>
          <w:sz w:val="24"/>
          <w:szCs w:val="24"/>
        </w:rPr>
      </w:pPr>
      <w:r>
        <w:rPr>
          <w:rFonts w:ascii="Times New Roman" w:hAnsi="Times New Roman"/>
          <w:sz w:val="24"/>
          <w:szCs w:val="24"/>
        </w:rPr>
        <w:t xml:space="preserve">The </w:t>
      </w:r>
      <w:r w:rsidR="0061626A">
        <w:rPr>
          <w:rFonts w:ascii="Times New Roman" w:hAnsi="Times New Roman"/>
          <w:sz w:val="24"/>
          <w:szCs w:val="24"/>
        </w:rPr>
        <w:t xml:space="preserve">displayed </w:t>
      </w:r>
      <w:r>
        <w:rPr>
          <w:rFonts w:ascii="Times New Roman" w:hAnsi="Times New Roman"/>
          <w:sz w:val="24"/>
          <w:szCs w:val="24"/>
        </w:rPr>
        <w:t xml:space="preserve">customer </w:t>
      </w:r>
      <w:r w:rsidR="00F15CBF">
        <w:rPr>
          <w:rFonts w:ascii="Times New Roman" w:hAnsi="Times New Roman"/>
          <w:sz w:val="24"/>
          <w:szCs w:val="24"/>
        </w:rPr>
        <w:t xml:space="preserve">list </w:t>
      </w:r>
      <w:r w:rsidR="0061626A">
        <w:rPr>
          <w:rFonts w:ascii="Times New Roman" w:hAnsi="Times New Roman"/>
          <w:sz w:val="24"/>
          <w:szCs w:val="24"/>
        </w:rPr>
        <w:t>table</w:t>
      </w:r>
      <w:r>
        <w:rPr>
          <w:rFonts w:ascii="Times New Roman" w:hAnsi="Times New Roman"/>
          <w:sz w:val="24"/>
          <w:szCs w:val="24"/>
        </w:rPr>
        <w:t xml:space="preserve"> will consist of a maximum of 25 rows per page, after which additional pages will be displayed.</w:t>
      </w:r>
    </w:p>
    <w:p w14:paraId="4C538D5D" w14:textId="1A6CB48E" w:rsidR="00924BEC" w:rsidRDefault="00924BEC" w:rsidP="00C82F06">
      <w:pPr>
        <w:pStyle w:val="ListParagraph"/>
        <w:numPr>
          <w:ilvl w:val="2"/>
          <w:numId w:val="14"/>
        </w:numPr>
        <w:spacing w:line="276" w:lineRule="auto"/>
        <w:rPr>
          <w:rFonts w:ascii="Times New Roman" w:hAnsi="Times New Roman"/>
          <w:sz w:val="24"/>
          <w:szCs w:val="24"/>
        </w:rPr>
      </w:pPr>
      <w:r>
        <w:rPr>
          <w:rFonts w:ascii="Times New Roman" w:hAnsi="Times New Roman"/>
          <w:sz w:val="24"/>
          <w:szCs w:val="24"/>
        </w:rPr>
        <w:t>Record status, “# - # of  # Records” will be displayed in the bottom left of the table.</w:t>
      </w:r>
    </w:p>
    <w:p w14:paraId="575764C1" w14:textId="38D0E341" w:rsidR="00924BEC" w:rsidRDefault="00924BEC" w:rsidP="00C82F06">
      <w:pPr>
        <w:pStyle w:val="ListParagraph"/>
        <w:numPr>
          <w:ilvl w:val="2"/>
          <w:numId w:val="14"/>
        </w:numPr>
        <w:spacing w:line="276" w:lineRule="auto"/>
        <w:rPr>
          <w:rFonts w:ascii="Times New Roman" w:hAnsi="Times New Roman"/>
          <w:sz w:val="24"/>
          <w:szCs w:val="24"/>
        </w:rPr>
      </w:pPr>
      <w:r>
        <w:rPr>
          <w:rFonts w:ascii="Times New Roman" w:hAnsi="Times New Roman"/>
          <w:sz w:val="24"/>
          <w:szCs w:val="24"/>
        </w:rPr>
        <w:t>“&lt;&lt;Previous” and “next&gt;&gt;” links will be displayed in the bottom right of the table to navigate through the different pages.</w:t>
      </w:r>
    </w:p>
    <w:p w14:paraId="494B81A4" w14:textId="1B3BD2CC" w:rsidR="00110694" w:rsidRDefault="00110694" w:rsidP="00C82F06">
      <w:pPr>
        <w:pStyle w:val="ListParagraph"/>
        <w:numPr>
          <w:ilvl w:val="0"/>
          <w:numId w:val="14"/>
        </w:numPr>
        <w:spacing w:line="276" w:lineRule="auto"/>
        <w:rPr>
          <w:rFonts w:ascii="Times New Roman" w:hAnsi="Times New Roman"/>
          <w:sz w:val="24"/>
          <w:szCs w:val="24"/>
        </w:rPr>
      </w:pPr>
      <w:r>
        <w:rPr>
          <w:rFonts w:ascii="Times New Roman" w:hAnsi="Times New Roman"/>
          <w:sz w:val="24"/>
          <w:szCs w:val="24"/>
        </w:rPr>
        <w:t>Finally, the cancel and save button will be displayed. The buttons will be right aligned in the screen.</w:t>
      </w:r>
    </w:p>
    <w:p w14:paraId="6112AA68" w14:textId="0E1E9E18" w:rsidR="00BA77F0" w:rsidRDefault="00BA77F0"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Cancel button –</w:t>
      </w:r>
      <w:r w:rsidR="0010319A">
        <w:rPr>
          <w:rFonts w:ascii="Times New Roman" w:hAnsi="Times New Roman"/>
          <w:sz w:val="24"/>
          <w:szCs w:val="24"/>
        </w:rPr>
        <w:t xml:space="preserve"> If changes are made and then cancel button is clicked a </w:t>
      </w:r>
      <w:r w:rsidR="00CB0F57">
        <w:rPr>
          <w:rFonts w:ascii="Times New Roman" w:hAnsi="Times New Roman"/>
          <w:sz w:val="24"/>
          <w:szCs w:val="24"/>
        </w:rPr>
        <w:t xml:space="preserve">confirmation </w:t>
      </w:r>
      <w:r w:rsidR="0010319A">
        <w:rPr>
          <w:rFonts w:ascii="Times New Roman" w:hAnsi="Times New Roman"/>
          <w:sz w:val="24"/>
          <w:szCs w:val="24"/>
        </w:rPr>
        <w:t>pop-up with text ‘</w:t>
      </w:r>
      <w:r w:rsidR="0010319A" w:rsidRPr="0010319A">
        <w:rPr>
          <w:rFonts w:ascii="Times New Roman" w:hAnsi="Times New Roman"/>
          <w:sz w:val="24"/>
          <w:szCs w:val="24"/>
        </w:rPr>
        <w:t>You have modified content. Do you want to save the changes?</w:t>
      </w:r>
      <w:r w:rsidR="0010319A">
        <w:rPr>
          <w:rFonts w:ascii="Times New Roman" w:hAnsi="Times New Roman"/>
          <w:sz w:val="24"/>
          <w:szCs w:val="24"/>
        </w:rPr>
        <w:t>’ is displayed.</w:t>
      </w:r>
      <w:r w:rsidR="00CB0F57">
        <w:rPr>
          <w:rFonts w:ascii="Times New Roman" w:hAnsi="Times New Roman"/>
          <w:sz w:val="24"/>
          <w:szCs w:val="24"/>
        </w:rPr>
        <w:t xml:space="preserve"> It consists of </w:t>
      </w:r>
      <w:r w:rsidR="001372DD">
        <w:rPr>
          <w:rFonts w:ascii="Times New Roman" w:hAnsi="Times New Roman"/>
          <w:sz w:val="24"/>
          <w:szCs w:val="24"/>
        </w:rPr>
        <w:t>yes</w:t>
      </w:r>
      <w:ins w:id="113" w:author="Molisani, Ying S" w:date="2019-01-03T12:50:00Z">
        <w:r w:rsidR="000D35C4">
          <w:rPr>
            <w:rFonts w:ascii="Times New Roman" w:hAnsi="Times New Roman"/>
            <w:sz w:val="24"/>
            <w:szCs w:val="24"/>
          </w:rPr>
          <w:t xml:space="preserve"> and </w:t>
        </w:r>
      </w:ins>
      <w:del w:id="114" w:author="Molisani, Ying S" w:date="2019-01-03T12:50:00Z">
        <w:r w:rsidR="001372DD" w:rsidDel="000D35C4">
          <w:rPr>
            <w:rFonts w:ascii="Times New Roman" w:hAnsi="Times New Roman"/>
            <w:sz w:val="24"/>
            <w:szCs w:val="24"/>
          </w:rPr>
          <w:delText>,</w:delText>
        </w:r>
      </w:del>
      <w:r w:rsidR="001372DD">
        <w:rPr>
          <w:rFonts w:ascii="Times New Roman" w:hAnsi="Times New Roman"/>
          <w:sz w:val="24"/>
          <w:szCs w:val="24"/>
        </w:rPr>
        <w:t xml:space="preserve"> no </w:t>
      </w:r>
      <w:del w:id="115" w:author="Molisani, Ying S" w:date="2019-01-03T12:50:00Z">
        <w:r w:rsidR="001372DD" w:rsidDel="000D35C4">
          <w:rPr>
            <w:rFonts w:ascii="Times New Roman" w:hAnsi="Times New Roman"/>
            <w:sz w:val="24"/>
            <w:szCs w:val="24"/>
          </w:rPr>
          <w:delText xml:space="preserve">and cancel </w:delText>
        </w:r>
      </w:del>
      <w:r w:rsidR="001372DD">
        <w:rPr>
          <w:rFonts w:ascii="Times New Roman" w:hAnsi="Times New Roman"/>
          <w:sz w:val="24"/>
          <w:szCs w:val="24"/>
        </w:rPr>
        <w:t>buttons. On clicking yes button, the same functionality as save button will take place. On clicking no button, page will exit and list of groups page will be displayed. On clicking cancel button, the confirmation pop-up will be closed and will stay in the Add Group page.</w:t>
      </w:r>
    </w:p>
    <w:p w14:paraId="6BD136C3" w14:textId="4437FF59" w:rsidR="00BA77F0" w:rsidRDefault="00BA77F0" w:rsidP="00C82F06">
      <w:pPr>
        <w:pStyle w:val="ListParagraph"/>
        <w:numPr>
          <w:ilvl w:val="1"/>
          <w:numId w:val="14"/>
        </w:numPr>
        <w:spacing w:line="276" w:lineRule="auto"/>
        <w:rPr>
          <w:rFonts w:ascii="Times New Roman" w:hAnsi="Times New Roman"/>
          <w:sz w:val="24"/>
          <w:szCs w:val="24"/>
        </w:rPr>
      </w:pPr>
      <w:r>
        <w:rPr>
          <w:rFonts w:ascii="Times New Roman" w:hAnsi="Times New Roman"/>
          <w:sz w:val="24"/>
          <w:szCs w:val="24"/>
        </w:rPr>
        <w:t xml:space="preserve">Save button </w:t>
      </w:r>
      <w:r w:rsidR="005B66D1">
        <w:rPr>
          <w:rFonts w:ascii="Times New Roman" w:hAnsi="Times New Roman"/>
          <w:sz w:val="24"/>
          <w:szCs w:val="24"/>
        </w:rPr>
        <w:t>–</w:t>
      </w:r>
      <w:r>
        <w:rPr>
          <w:rFonts w:ascii="Times New Roman" w:hAnsi="Times New Roman"/>
          <w:sz w:val="24"/>
          <w:szCs w:val="24"/>
        </w:rPr>
        <w:t xml:space="preserve"> </w:t>
      </w:r>
      <w:r w:rsidR="005B66D1">
        <w:rPr>
          <w:rFonts w:ascii="Times New Roman" w:hAnsi="Times New Roman"/>
          <w:sz w:val="24"/>
          <w:szCs w:val="24"/>
        </w:rPr>
        <w:t xml:space="preserve">On clicking the save button, the values are saved to the new </w:t>
      </w:r>
      <w:r w:rsidR="00D036B7">
        <w:rPr>
          <w:rFonts w:ascii="Times New Roman" w:hAnsi="Times New Roman"/>
          <w:sz w:val="24"/>
          <w:szCs w:val="24"/>
        </w:rPr>
        <w:t>table</w:t>
      </w:r>
      <w:r w:rsidR="005B66D1">
        <w:rPr>
          <w:rFonts w:ascii="Times New Roman" w:hAnsi="Times New Roman"/>
          <w:sz w:val="24"/>
          <w:szCs w:val="24"/>
        </w:rPr>
        <w:t xml:space="preserve"> X_PARTNER_</w:t>
      </w:r>
      <w:r w:rsidR="00B27499">
        <w:rPr>
          <w:rFonts w:ascii="Times New Roman" w:hAnsi="Times New Roman"/>
          <w:sz w:val="24"/>
          <w:szCs w:val="24"/>
        </w:rPr>
        <w:t>EMAIL</w:t>
      </w:r>
      <w:ins w:id="116" w:author="Molisani, Ying S" w:date="2019-01-03T15:42:00Z">
        <w:r w:rsidR="00095934">
          <w:rPr>
            <w:rFonts w:ascii="Times New Roman" w:hAnsi="Times New Roman"/>
            <w:sz w:val="24"/>
            <w:szCs w:val="24"/>
          </w:rPr>
          <w:t>_</w:t>
        </w:r>
      </w:ins>
      <w:r w:rsidR="005B66D1">
        <w:rPr>
          <w:rFonts w:ascii="Times New Roman" w:hAnsi="Times New Roman"/>
          <w:sz w:val="24"/>
          <w:szCs w:val="24"/>
        </w:rPr>
        <w:t>GROUP</w:t>
      </w:r>
      <w:del w:id="117" w:author="Molisani, Ying S" w:date="2019-01-03T15:43:00Z">
        <w:r w:rsidR="005B66D1" w:rsidDel="00095934">
          <w:rPr>
            <w:rFonts w:ascii="Times New Roman" w:hAnsi="Times New Roman"/>
            <w:sz w:val="24"/>
            <w:szCs w:val="24"/>
          </w:rPr>
          <w:delText>S</w:delText>
        </w:r>
      </w:del>
      <w:r w:rsidR="005B66D1">
        <w:rPr>
          <w:rFonts w:ascii="Times New Roman" w:hAnsi="Times New Roman"/>
          <w:sz w:val="24"/>
          <w:szCs w:val="24"/>
        </w:rPr>
        <w:t xml:space="preserve">. And the customer details for </w:t>
      </w:r>
      <w:r w:rsidR="00332DD7">
        <w:rPr>
          <w:rFonts w:ascii="Times New Roman" w:hAnsi="Times New Roman"/>
          <w:sz w:val="24"/>
          <w:szCs w:val="24"/>
        </w:rPr>
        <w:t>customer email recipient type</w:t>
      </w:r>
      <w:r w:rsidR="005B66D1">
        <w:rPr>
          <w:rFonts w:ascii="Times New Roman" w:hAnsi="Times New Roman"/>
          <w:sz w:val="24"/>
          <w:szCs w:val="24"/>
        </w:rPr>
        <w:t xml:space="preserve"> is saved in the table X_PARTNER_</w:t>
      </w:r>
      <w:ins w:id="118" w:author="Varsha Kuruvillaparapallichera" w:date="2019-01-28T17:46:00Z">
        <w:r w:rsidR="00EF3881">
          <w:rPr>
            <w:rFonts w:ascii="Times New Roman" w:hAnsi="Times New Roman"/>
            <w:sz w:val="24"/>
            <w:szCs w:val="24"/>
          </w:rPr>
          <w:t>EMAIL_</w:t>
        </w:r>
      </w:ins>
      <w:r w:rsidR="005B66D1">
        <w:rPr>
          <w:rFonts w:ascii="Times New Roman" w:hAnsi="Times New Roman"/>
          <w:sz w:val="24"/>
          <w:szCs w:val="24"/>
        </w:rPr>
        <w:t>GROUP</w:t>
      </w:r>
      <w:del w:id="119" w:author="Molisani, Ying S" w:date="2019-01-03T15:43:00Z">
        <w:r w:rsidR="005B66D1" w:rsidDel="00095934">
          <w:rPr>
            <w:rFonts w:ascii="Times New Roman" w:hAnsi="Times New Roman"/>
            <w:sz w:val="24"/>
            <w:szCs w:val="24"/>
          </w:rPr>
          <w:delText>S</w:delText>
        </w:r>
      </w:del>
      <w:r w:rsidR="005B66D1">
        <w:rPr>
          <w:rFonts w:ascii="Times New Roman" w:hAnsi="Times New Roman"/>
          <w:sz w:val="24"/>
          <w:szCs w:val="24"/>
        </w:rPr>
        <w:t>_CUSTOMER</w:t>
      </w:r>
      <w:del w:id="120" w:author="Molisani, Ying S" w:date="2019-01-03T15:43:00Z">
        <w:r w:rsidR="005B66D1" w:rsidDel="00095934">
          <w:rPr>
            <w:rFonts w:ascii="Times New Roman" w:hAnsi="Times New Roman"/>
            <w:sz w:val="24"/>
            <w:szCs w:val="24"/>
          </w:rPr>
          <w:delText>_DETAILS</w:delText>
        </w:r>
      </w:del>
      <w:r w:rsidR="00D036B7">
        <w:rPr>
          <w:rFonts w:ascii="Times New Roman" w:hAnsi="Times New Roman"/>
          <w:sz w:val="24"/>
          <w:szCs w:val="24"/>
        </w:rPr>
        <w:t>.</w:t>
      </w:r>
      <w:r w:rsidR="0072319B">
        <w:rPr>
          <w:rFonts w:ascii="Times New Roman" w:hAnsi="Times New Roman"/>
          <w:sz w:val="24"/>
          <w:szCs w:val="24"/>
        </w:rPr>
        <w:t xml:space="preserve"> Confirmation pop-up with message “Group created successfully” is displayed.</w:t>
      </w:r>
    </w:p>
    <w:p w14:paraId="7BF69AEA" w14:textId="6F5359C6" w:rsidR="00D06A6C" w:rsidRDefault="00D06A6C" w:rsidP="006574DC">
      <w:pPr>
        <w:spacing w:line="276" w:lineRule="auto"/>
      </w:pPr>
    </w:p>
    <w:p w14:paraId="6BA7ECAD" w14:textId="77777777" w:rsidR="00B2214C" w:rsidRDefault="00B2214C" w:rsidP="006574DC">
      <w:pPr>
        <w:spacing w:line="276" w:lineRule="auto"/>
        <w:rPr>
          <w:b/>
        </w:rPr>
      </w:pPr>
    </w:p>
    <w:p w14:paraId="10325B02" w14:textId="493E740B" w:rsidR="006574DC" w:rsidRDefault="006574DC" w:rsidP="006574DC">
      <w:pPr>
        <w:spacing w:line="276" w:lineRule="auto"/>
        <w:rPr>
          <w:b/>
        </w:rPr>
      </w:pPr>
      <w:r w:rsidRPr="006574DC">
        <w:rPr>
          <w:b/>
        </w:rPr>
        <w:t>Edit Button</w:t>
      </w:r>
      <w:r>
        <w:rPr>
          <w:b/>
        </w:rPr>
        <w:t>:</w:t>
      </w:r>
    </w:p>
    <w:p w14:paraId="6B090D2F" w14:textId="741489EC" w:rsidR="00C45553" w:rsidRDefault="00C45553" w:rsidP="006574DC">
      <w:pPr>
        <w:spacing w:line="276" w:lineRule="auto"/>
      </w:pPr>
      <w:r w:rsidRPr="00C45553">
        <w:t>On clicking</w:t>
      </w:r>
      <w:r>
        <w:t xml:space="preserve"> the edit button, opens a page which allows the partner to edit a group which was already created.</w:t>
      </w:r>
    </w:p>
    <w:p w14:paraId="33763E12" w14:textId="77777777" w:rsidR="00E078FE" w:rsidRPr="00AA7B62" w:rsidRDefault="00E078FE" w:rsidP="00C82F06">
      <w:pPr>
        <w:pStyle w:val="ListParagraph"/>
        <w:numPr>
          <w:ilvl w:val="0"/>
          <w:numId w:val="15"/>
        </w:numPr>
        <w:spacing w:line="276" w:lineRule="auto"/>
        <w:rPr>
          <w:rFonts w:ascii="Times New Roman" w:hAnsi="Times New Roman"/>
          <w:sz w:val="24"/>
          <w:szCs w:val="24"/>
        </w:rPr>
      </w:pPr>
      <w:r w:rsidRPr="008B7726">
        <w:rPr>
          <w:rFonts w:ascii="Times New Roman" w:hAnsi="Times New Roman"/>
          <w:sz w:val="24"/>
          <w:szCs w:val="24"/>
        </w:rPr>
        <w:t xml:space="preserve">Based on the group selected, all field values will be populated in the page during display. </w:t>
      </w:r>
    </w:p>
    <w:p w14:paraId="5A380B1C" w14:textId="77777777" w:rsidR="00E078FE" w:rsidRPr="00AA7B62" w:rsidRDefault="00E078FE" w:rsidP="00C82F06">
      <w:pPr>
        <w:pStyle w:val="ListParagraph"/>
        <w:numPr>
          <w:ilvl w:val="0"/>
          <w:numId w:val="15"/>
        </w:numPr>
        <w:spacing w:line="276" w:lineRule="auto"/>
        <w:rPr>
          <w:rFonts w:ascii="Times New Roman" w:hAnsi="Times New Roman"/>
          <w:sz w:val="24"/>
          <w:szCs w:val="24"/>
        </w:rPr>
      </w:pPr>
      <w:r w:rsidRPr="008B7726">
        <w:rPr>
          <w:rFonts w:ascii="Times New Roman" w:hAnsi="Times New Roman"/>
          <w:sz w:val="24"/>
          <w:szCs w:val="24"/>
        </w:rPr>
        <w:t xml:space="preserve">Any one group should be selected to edit. Clicking on the edit button without selecting any group will display a pop-up message “Please select a group”.  </w:t>
      </w:r>
    </w:p>
    <w:p w14:paraId="52FC1C31" w14:textId="75E74868" w:rsidR="00E078FE" w:rsidRPr="00E078FE" w:rsidRDefault="00E078FE" w:rsidP="00C82F06">
      <w:pPr>
        <w:pStyle w:val="ListParagraph"/>
        <w:numPr>
          <w:ilvl w:val="0"/>
          <w:numId w:val="15"/>
        </w:numPr>
        <w:spacing w:line="276" w:lineRule="auto"/>
        <w:rPr>
          <w:rFonts w:ascii="Times New Roman" w:hAnsi="Times New Roman"/>
          <w:sz w:val="24"/>
          <w:szCs w:val="24"/>
        </w:rPr>
      </w:pPr>
      <w:r w:rsidRPr="008B7726">
        <w:rPr>
          <w:rFonts w:ascii="Times New Roman" w:hAnsi="Times New Roman"/>
          <w:sz w:val="24"/>
          <w:szCs w:val="24"/>
        </w:rPr>
        <w:t>Selecting more than one group to edit will show a pop-up message “Please select one at a time”</w:t>
      </w:r>
    </w:p>
    <w:p w14:paraId="3BB31E5D" w14:textId="5A94B985" w:rsidR="00AA7B62" w:rsidRDefault="006574DC" w:rsidP="00C82F06">
      <w:pPr>
        <w:pStyle w:val="ListParagraph"/>
        <w:numPr>
          <w:ilvl w:val="0"/>
          <w:numId w:val="15"/>
        </w:numPr>
        <w:spacing w:line="276" w:lineRule="auto"/>
        <w:rPr>
          <w:rFonts w:ascii="Times New Roman" w:hAnsi="Times New Roman"/>
          <w:sz w:val="24"/>
          <w:szCs w:val="24"/>
        </w:rPr>
      </w:pPr>
      <w:r w:rsidRPr="008B7726">
        <w:rPr>
          <w:rFonts w:ascii="Times New Roman" w:hAnsi="Times New Roman"/>
          <w:sz w:val="24"/>
          <w:szCs w:val="24"/>
        </w:rPr>
        <w:t xml:space="preserve">On clicking the edit button, similar page to the Add Group page is displayed. </w:t>
      </w:r>
    </w:p>
    <w:p w14:paraId="169E1762" w14:textId="7FFBC119" w:rsidR="00261562" w:rsidRDefault="00261562" w:rsidP="00C82F06">
      <w:pPr>
        <w:pStyle w:val="ListParagraph"/>
        <w:numPr>
          <w:ilvl w:val="0"/>
          <w:numId w:val="15"/>
        </w:numPr>
        <w:spacing w:line="276" w:lineRule="auto"/>
        <w:rPr>
          <w:rFonts w:ascii="Times New Roman" w:hAnsi="Times New Roman"/>
          <w:sz w:val="24"/>
          <w:szCs w:val="24"/>
        </w:rPr>
      </w:pPr>
      <w:r>
        <w:rPr>
          <w:rFonts w:ascii="Times New Roman" w:hAnsi="Times New Roman"/>
          <w:sz w:val="24"/>
          <w:szCs w:val="24"/>
        </w:rPr>
        <w:t>Screen Title: “Edit Group”</w:t>
      </w:r>
    </w:p>
    <w:p w14:paraId="782BE7F8" w14:textId="665E13C3" w:rsidR="00261562" w:rsidRDefault="00261562" w:rsidP="00C82F06">
      <w:pPr>
        <w:pStyle w:val="ListParagraph"/>
        <w:numPr>
          <w:ilvl w:val="0"/>
          <w:numId w:val="15"/>
        </w:numPr>
        <w:spacing w:line="276" w:lineRule="auto"/>
        <w:rPr>
          <w:rFonts w:ascii="Times New Roman" w:hAnsi="Times New Roman"/>
          <w:sz w:val="24"/>
          <w:szCs w:val="24"/>
        </w:rPr>
      </w:pPr>
      <w:r>
        <w:rPr>
          <w:rFonts w:ascii="Times New Roman" w:hAnsi="Times New Roman"/>
          <w:sz w:val="24"/>
          <w:szCs w:val="24"/>
        </w:rPr>
        <w:t>All the other features of the Edit group page will be same as the Add Group page.</w:t>
      </w:r>
    </w:p>
    <w:p w14:paraId="422913AE" w14:textId="34D04E5A" w:rsidR="00E078FE" w:rsidRDefault="00E078FE" w:rsidP="00C82F06">
      <w:pPr>
        <w:pStyle w:val="ListParagraph"/>
        <w:numPr>
          <w:ilvl w:val="0"/>
          <w:numId w:val="15"/>
        </w:numPr>
        <w:spacing w:line="276" w:lineRule="auto"/>
        <w:rPr>
          <w:rFonts w:ascii="Times New Roman" w:hAnsi="Times New Roman"/>
          <w:sz w:val="24"/>
          <w:szCs w:val="24"/>
        </w:rPr>
      </w:pPr>
      <w:r>
        <w:rPr>
          <w:rFonts w:ascii="Times New Roman" w:hAnsi="Times New Roman"/>
          <w:sz w:val="24"/>
          <w:szCs w:val="24"/>
        </w:rPr>
        <w:lastRenderedPageBreak/>
        <w:t>Clicking on save button in the Edit page will update the record in the X_PARTNER_</w:t>
      </w:r>
      <w:ins w:id="121" w:author="Molisani, Ying S" w:date="2019-01-03T15:43:00Z">
        <w:r w:rsidR="00095934">
          <w:rPr>
            <w:rFonts w:ascii="Times New Roman" w:hAnsi="Times New Roman"/>
            <w:sz w:val="24"/>
            <w:szCs w:val="24"/>
          </w:rPr>
          <w:t>EMAIL_</w:t>
        </w:r>
      </w:ins>
      <w:r>
        <w:rPr>
          <w:rFonts w:ascii="Times New Roman" w:hAnsi="Times New Roman"/>
          <w:sz w:val="24"/>
          <w:szCs w:val="24"/>
        </w:rPr>
        <w:t>GROUP</w:t>
      </w:r>
      <w:del w:id="122" w:author="Molisani, Ying S" w:date="2019-01-03T15:43:00Z">
        <w:r w:rsidDel="00095934">
          <w:rPr>
            <w:rFonts w:ascii="Times New Roman" w:hAnsi="Times New Roman"/>
            <w:sz w:val="24"/>
            <w:szCs w:val="24"/>
          </w:rPr>
          <w:delText>S</w:delText>
        </w:r>
      </w:del>
      <w:r>
        <w:rPr>
          <w:rFonts w:ascii="Times New Roman" w:hAnsi="Times New Roman"/>
          <w:sz w:val="24"/>
          <w:szCs w:val="24"/>
        </w:rPr>
        <w:t xml:space="preserve"> table and X_PARTNER</w:t>
      </w:r>
      <w:ins w:id="123" w:author="Varsha Kuruvillaparapallichera" w:date="2019-01-28T17:47:00Z">
        <w:r w:rsidR="00F56F3B">
          <w:rPr>
            <w:rFonts w:ascii="Times New Roman" w:hAnsi="Times New Roman"/>
            <w:sz w:val="24"/>
            <w:szCs w:val="24"/>
          </w:rPr>
          <w:t>_EMAIL</w:t>
        </w:r>
      </w:ins>
      <w:r>
        <w:rPr>
          <w:rFonts w:ascii="Times New Roman" w:hAnsi="Times New Roman"/>
          <w:sz w:val="24"/>
          <w:szCs w:val="24"/>
        </w:rPr>
        <w:t>_GROUP</w:t>
      </w:r>
      <w:del w:id="124" w:author="Molisani, Ying S" w:date="2019-01-03T15:43:00Z">
        <w:r w:rsidDel="00095934">
          <w:rPr>
            <w:rFonts w:ascii="Times New Roman" w:hAnsi="Times New Roman"/>
            <w:sz w:val="24"/>
            <w:szCs w:val="24"/>
          </w:rPr>
          <w:delText>S</w:delText>
        </w:r>
      </w:del>
      <w:r>
        <w:rPr>
          <w:rFonts w:ascii="Times New Roman" w:hAnsi="Times New Roman"/>
          <w:sz w:val="24"/>
          <w:szCs w:val="24"/>
        </w:rPr>
        <w:t>_CUSTOMER</w:t>
      </w:r>
      <w:del w:id="125" w:author="Molisani, Ying S" w:date="2019-01-03T15:44:00Z">
        <w:r w:rsidDel="00095934">
          <w:rPr>
            <w:rFonts w:ascii="Times New Roman" w:hAnsi="Times New Roman"/>
            <w:sz w:val="24"/>
            <w:szCs w:val="24"/>
          </w:rPr>
          <w:delText>_DETAILS</w:delText>
        </w:r>
      </w:del>
      <w:r>
        <w:rPr>
          <w:rFonts w:ascii="Times New Roman" w:hAnsi="Times New Roman"/>
          <w:sz w:val="24"/>
          <w:szCs w:val="24"/>
        </w:rPr>
        <w:t xml:space="preserve"> table.</w:t>
      </w:r>
    </w:p>
    <w:p w14:paraId="38DE75C4" w14:textId="403855DC" w:rsidR="004C3D94" w:rsidRDefault="004C3D94" w:rsidP="004C3D94">
      <w:pPr>
        <w:spacing w:line="276" w:lineRule="auto"/>
      </w:pPr>
    </w:p>
    <w:p w14:paraId="4C42A98B" w14:textId="77777777" w:rsidR="000371CD" w:rsidRDefault="000371CD" w:rsidP="004C3D94">
      <w:pPr>
        <w:spacing w:line="276" w:lineRule="auto"/>
      </w:pPr>
    </w:p>
    <w:p w14:paraId="6B2E275F" w14:textId="58F6FDFB" w:rsidR="004C3D94" w:rsidRDefault="004C3D94" w:rsidP="004C3D94">
      <w:pPr>
        <w:spacing w:line="276" w:lineRule="auto"/>
        <w:rPr>
          <w:b/>
        </w:rPr>
      </w:pPr>
      <w:r w:rsidRPr="004C3D94">
        <w:rPr>
          <w:b/>
        </w:rPr>
        <w:t xml:space="preserve">Remove </w:t>
      </w:r>
      <w:r w:rsidR="00981247">
        <w:rPr>
          <w:b/>
        </w:rPr>
        <w:t>B</w:t>
      </w:r>
      <w:r w:rsidRPr="004C3D94">
        <w:rPr>
          <w:b/>
        </w:rPr>
        <w:t>utton</w:t>
      </w:r>
      <w:r>
        <w:rPr>
          <w:b/>
        </w:rPr>
        <w:t>:</w:t>
      </w:r>
    </w:p>
    <w:p w14:paraId="55CE3B49" w14:textId="1494C860" w:rsidR="004C3D94" w:rsidRDefault="00951CF5" w:rsidP="00C82F06">
      <w:pPr>
        <w:pStyle w:val="ListParagraph"/>
        <w:numPr>
          <w:ilvl w:val="0"/>
          <w:numId w:val="16"/>
        </w:numPr>
        <w:spacing w:line="276" w:lineRule="auto"/>
        <w:rPr>
          <w:rFonts w:ascii="Times New Roman" w:hAnsi="Times New Roman"/>
          <w:sz w:val="24"/>
          <w:szCs w:val="24"/>
        </w:rPr>
      </w:pPr>
      <w:r w:rsidRPr="0076647D">
        <w:rPr>
          <w:rFonts w:ascii="Times New Roman" w:hAnsi="Times New Roman"/>
          <w:sz w:val="24"/>
          <w:szCs w:val="24"/>
        </w:rPr>
        <w:t>On c</w:t>
      </w:r>
      <w:r w:rsidR="002317AE" w:rsidRPr="0076647D">
        <w:rPr>
          <w:rFonts w:ascii="Times New Roman" w:hAnsi="Times New Roman"/>
          <w:sz w:val="24"/>
          <w:szCs w:val="24"/>
        </w:rPr>
        <w:t>licking on the remove button, it allows the customer to delete an already created group.</w:t>
      </w:r>
    </w:p>
    <w:p w14:paraId="15048AA2" w14:textId="789C0684" w:rsidR="001966B6" w:rsidRPr="00AA7B62" w:rsidRDefault="001966B6" w:rsidP="00C82F06">
      <w:pPr>
        <w:pStyle w:val="ListParagraph"/>
        <w:numPr>
          <w:ilvl w:val="0"/>
          <w:numId w:val="16"/>
        </w:numPr>
        <w:spacing w:line="276" w:lineRule="auto"/>
        <w:rPr>
          <w:rFonts w:ascii="Times New Roman" w:hAnsi="Times New Roman"/>
          <w:sz w:val="24"/>
          <w:szCs w:val="24"/>
        </w:rPr>
      </w:pPr>
      <w:r w:rsidRPr="008B7726">
        <w:rPr>
          <w:rFonts w:ascii="Times New Roman" w:hAnsi="Times New Roman"/>
          <w:sz w:val="24"/>
          <w:szCs w:val="24"/>
        </w:rPr>
        <w:t xml:space="preserve">Any one group should be selected to </w:t>
      </w:r>
      <w:r>
        <w:rPr>
          <w:rFonts w:ascii="Times New Roman" w:hAnsi="Times New Roman"/>
          <w:sz w:val="24"/>
          <w:szCs w:val="24"/>
        </w:rPr>
        <w:t>remove</w:t>
      </w:r>
      <w:r w:rsidRPr="008B7726">
        <w:rPr>
          <w:rFonts w:ascii="Times New Roman" w:hAnsi="Times New Roman"/>
          <w:sz w:val="24"/>
          <w:szCs w:val="24"/>
        </w:rPr>
        <w:t xml:space="preserve">. Clicking on the edit button without selecting any group will display a pop-up message “Please select a group”.  </w:t>
      </w:r>
    </w:p>
    <w:p w14:paraId="6A4724F1" w14:textId="3085781F" w:rsidR="001966B6" w:rsidRDefault="001966B6" w:rsidP="00C82F06">
      <w:pPr>
        <w:pStyle w:val="ListParagraph"/>
        <w:numPr>
          <w:ilvl w:val="0"/>
          <w:numId w:val="16"/>
        </w:numPr>
        <w:spacing w:line="276" w:lineRule="auto"/>
        <w:rPr>
          <w:rFonts w:ascii="Times New Roman" w:hAnsi="Times New Roman"/>
          <w:sz w:val="24"/>
          <w:szCs w:val="24"/>
        </w:rPr>
      </w:pPr>
      <w:r w:rsidRPr="008B7726">
        <w:rPr>
          <w:rFonts w:ascii="Times New Roman" w:hAnsi="Times New Roman"/>
          <w:sz w:val="24"/>
          <w:szCs w:val="24"/>
        </w:rPr>
        <w:t xml:space="preserve">Selecting more than one group to </w:t>
      </w:r>
      <w:r>
        <w:rPr>
          <w:rFonts w:ascii="Times New Roman" w:hAnsi="Times New Roman"/>
          <w:sz w:val="24"/>
          <w:szCs w:val="24"/>
        </w:rPr>
        <w:t>remove</w:t>
      </w:r>
      <w:r w:rsidRPr="008B7726">
        <w:rPr>
          <w:rFonts w:ascii="Times New Roman" w:hAnsi="Times New Roman"/>
          <w:sz w:val="24"/>
          <w:szCs w:val="24"/>
        </w:rPr>
        <w:t xml:space="preserve"> will show a pop-up message “Please select one at a time”</w:t>
      </w:r>
    </w:p>
    <w:p w14:paraId="29D40514" w14:textId="0578D483" w:rsidR="006D11C6" w:rsidRDefault="006D11C6" w:rsidP="006D11C6">
      <w:pPr>
        <w:pStyle w:val="ListParagraph"/>
        <w:numPr>
          <w:ilvl w:val="0"/>
          <w:numId w:val="16"/>
        </w:numPr>
        <w:spacing w:line="276" w:lineRule="auto"/>
        <w:rPr>
          <w:rFonts w:ascii="Times New Roman" w:hAnsi="Times New Roman"/>
          <w:sz w:val="24"/>
          <w:szCs w:val="24"/>
        </w:rPr>
      </w:pPr>
      <w:r w:rsidRPr="00BD6508">
        <w:rPr>
          <w:rFonts w:ascii="Times New Roman" w:hAnsi="Times New Roman"/>
          <w:sz w:val="24"/>
          <w:szCs w:val="24"/>
        </w:rPr>
        <w:t>After clicking the remove button, a confirmation pop-up with message “Do you want to remove</w:t>
      </w:r>
      <w:r w:rsidR="00D62350">
        <w:rPr>
          <w:rFonts w:ascii="Times New Roman" w:hAnsi="Times New Roman"/>
          <w:sz w:val="24"/>
          <w:szCs w:val="24"/>
        </w:rPr>
        <w:t xml:space="preserve"> the group?</w:t>
      </w:r>
      <w:r w:rsidRPr="00BD6508">
        <w:rPr>
          <w:rFonts w:ascii="Times New Roman" w:hAnsi="Times New Roman"/>
          <w:sz w:val="24"/>
          <w:szCs w:val="24"/>
        </w:rPr>
        <w:t>” with Yes/No button will be displayed. On clicking the Yes button</w:t>
      </w:r>
      <w:r>
        <w:rPr>
          <w:rFonts w:ascii="Times New Roman" w:hAnsi="Times New Roman"/>
          <w:sz w:val="24"/>
          <w:szCs w:val="24"/>
        </w:rPr>
        <w:t>, t</w:t>
      </w:r>
      <w:r w:rsidRPr="00BD6508">
        <w:rPr>
          <w:rFonts w:ascii="Times New Roman" w:hAnsi="Times New Roman"/>
          <w:sz w:val="24"/>
          <w:szCs w:val="24"/>
        </w:rPr>
        <w:t xml:space="preserve">he </w:t>
      </w:r>
      <w:r w:rsidRPr="006D11C6">
        <w:rPr>
          <w:rFonts w:ascii="Times New Roman" w:hAnsi="Times New Roman"/>
          <w:sz w:val="24"/>
          <w:szCs w:val="24"/>
        </w:rPr>
        <w:t>group details will be deleted from the table X_PARTNER_</w:t>
      </w:r>
      <w:ins w:id="126" w:author="Molisani, Ying S" w:date="2019-01-03T15:45:00Z">
        <w:r w:rsidR="00920BDF">
          <w:rPr>
            <w:rFonts w:ascii="Times New Roman" w:hAnsi="Times New Roman"/>
            <w:sz w:val="24"/>
            <w:szCs w:val="24"/>
          </w:rPr>
          <w:t>EMAIL_GROUP table</w:t>
        </w:r>
      </w:ins>
      <w:del w:id="127" w:author="Molisani, Ying S" w:date="2019-01-03T15:45:00Z">
        <w:r w:rsidRPr="006D11C6" w:rsidDel="00920BDF">
          <w:rPr>
            <w:rFonts w:ascii="Times New Roman" w:hAnsi="Times New Roman"/>
            <w:sz w:val="24"/>
            <w:szCs w:val="24"/>
          </w:rPr>
          <w:delText>TA</w:delText>
        </w:r>
      </w:del>
      <w:del w:id="128" w:author="Molisani, Ying S" w:date="2019-01-03T15:46:00Z">
        <w:r w:rsidRPr="006D11C6" w:rsidDel="00920BDF">
          <w:rPr>
            <w:rFonts w:ascii="Times New Roman" w:hAnsi="Times New Roman"/>
            <w:sz w:val="24"/>
            <w:szCs w:val="24"/>
          </w:rPr>
          <w:delText>BLE</w:delText>
        </w:r>
      </w:del>
      <w:r w:rsidRPr="006D11C6">
        <w:rPr>
          <w:rFonts w:ascii="Times New Roman" w:hAnsi="Times New Roman"/>
          <w:sz w:val="24"/>
          <w:szCs w:val="24"/>
        </w:rPr>
        <w:t xml:space="preserve"> and X_PARTNER</w:t>
      </w:r>
      <w:ins w:id="129" w:author="Varsha Kuruvillaparapallichera" w:date="2019-01-28T17:47:00Z">
        <w:r w:rsidR="00A255C6">
          <w:rPr>
            <w:rFonts w:ascii="Times New Roman" w:hAnsi="Times New Roman"/>
            <w:sz w:val="24"/>
            <w:szCs w:val="24"/>
          </w:rPr>
          <w:t>_EMAIL</w:t>
        </w:r>
      </w:ins>
      <w:r w:rsidRPr="006D11C6">
        <w:rPr>
          <w:rFonts w:ascii="Times New Roman" w:hAnsi="Times New Roman"/>
          <w:sz w:val="24"/>
          <w:szCs w:val="24"/>
        </w:rPr>
        <w:t>_GROUP</w:t>
      </w:r>
      <w:del w:id="130" w:author="Molisani, Ying S" w:date="2019-01-03T15:44:00Z">
        <w:r w:rsidRPr="006D11C6" w:rsidDel="00095934">
          <w:rPr>
            <w:rFonts w:ascii="Times New Roman" w:hAnsi="Times New Roman"/>
            <w:sz w:val="24"/>
            <w:szCs w:val="24"/>
          </w:rPr>
          <w:delText>S</w:delText>
        </w:r>
      </w:del>
      <w:r w:rsidRPr="006D11C6">
        <w:rPr>
          <w:rFonts w:ascii="Times New Roman" w:hAnsi="Times New Roman"/>
          <w:sz w:val="24"/>
          <w:szCs w:val="24"/>
        </w:rPr>
        <w:t>_CUSTOMER</w:t>
      </w:r>
      <w:del w:id="131" w:author="Molisani, Ying S" w:date="2019-01-03T15:44:00Z">
        <w:r w:rsidRPr="006D11C6" w:rsidDel="00095934">
          <w:rPr>
            <w:rFonts w:ascii="Times New Roman" w:hAnsi="Times New Roman"/>
            <w:sz w:val="24"/>
            <w:szCs w:val="24"/>
          </w:rPr>
          <w:delText>_DETAILS</w:delText>
        </w:r>
      </w:del>
      <w:r w:rsidRPr="006D11C6">
        <w:rPr>
          <w:rFonts w:ascii="Times New Roman" w:hAnsi="Times New Roman"/>
          <w:sz w:val="24"/>
          <w:szCs w:val="24"/>
        </w:rPr>
        <w:t xml:space="preserve"> table</w:t>
      </w:r>
      <w:r w:rsidR="005834A3">
        <w:rPr>
          <w:rFonts w:ascii="Times New Roman" w:hAnsi="Times New Roman"/>
          <w:sz w:val="24"/>
          <w:szCs w:val="24"/>
        </w:rPr>
        <w:t xml:space="preserve"> and then the page will be returned to the prior page (</w:t>
      </w:r>
      <w:r w:rsidR="005834A3" w:rsidRPr="005834A3">
        <w:rPr>
          <w:rFonts w:ascii="Times New Roman" w:hAnsi="Times New Roman"/>
          <w:sz w:val="24"/>
          <w:szCs w:val="24"/>
        </w:rPr>
        <w:t xml:space="preserve">List of </w:t>
      </w:r>
      <w:r w:rsidR="005834A3">
        <w:rPr>
          <w:rFonts w:ascii="Times New Roman" w:hAnsi="Times New Roman"/>
          <w:sz w:val="24"/>
          <w:szCs w:val="24"/>
        </w:rPr>
        <w:t>Groups</w:t>
      </w:r>
      <w:r w:rsidR="005834A3" w:rsidRPr="005834A3">
        <w:rPr>
          <w:rFonts w:ascii="Times New Roman" w:hAnsi="Times New Roman"/>
          <w:sz w:val="24"/>
          <w:szCs w:val="24"/>
        </w:rPr>
        <w:t xml:space="preserve"> page</w:t>
      </w:r>
      <w:r w:rsidR="005834A3">
        <w:rPr>
          <w:rFonts w:ascii="Times New Roman" w:hAnsi="Times New Roman"/>
          <w:sz w:val="24"/>
          <w:szCs w:val="24"/>
        </w:rPr>
        <w:t>) without making any changes</w:t>
      </w:r>
      <w:r w:rsidRPr="006D11C6">
        <w:rPr>
          <w:rFonts w:ascii="Times New Roman" w:hAnsi="Times New Roman"/>
          <w:sz w:val="24"/>
          <w:szCs w:val="24"/>
        </w:rPr>
        <w:t>.</w:t>
      </w:r>
      <w:r>
        <w:rPr>
          <w:rFonts w:ascii="Times New Roman" w:hAnsi="Times New Roman"/>
          <w:sz w:val="24"/>
          <w:szCs w:val="24"/>
        </w:rPr>
        <w:t xml:space="preserve"> On clicking the No button, the page will be returned to the prior page</w:t>
      </w:r>
      <w:r w:rsidR="005834A3">
        <w:rPr>
          <w:rFonts w:ascii="Times New Roman" w:hAnsi="Times New Roman"/>
          <w:sz w:val="24"/>
          <w:szCs w:val="24"/>
        </w:rPr>
        <w:t xml:space="preserve"> (</w:t>
      </w:r>
      <w:r w:rsidR="005834A3" w:rsidRPr="005834A3">
        <w:rPr>
          <w:rFonts w:ascii="Times New Roman" w:hAnsi="Times New Roman"/>
          <w:sz w:val="24"/>
          <w:szCs w:val="24"/>
        </w:rPr>
        <w:t xml:space="preserve">List of </w:t>
      </w:r>
      <w:r w:rsidR="005834A3">
        <w:rPr>
          <w:rFonts w:ascii="Times New Roman" w:hAnsi="Times New Roman"/>
          <w:sz w:val="24"/>
          <w:szCs w:val="24"/>
        </w:rPr>
        <w:t>Groups</w:t>
      </w:r>
      <w:r w:rsidR="005834A3" w:rsidRPr="005834A3">
        <w:rPr>
          <w:rFonts w:ascii="Times New Roman" w:hAnsi="Times New Roman"/>
          <w:sz w:val="24"/>
          <w:szCs w:val="24"/>
        </w:rPr>
        <w:t xml:space="preserve"> page</w:t>
      </w:r>
      <w:r w:rsidR="005834A3">
        <w:rPr>
          <w:rFonts w:ascii="Times New Roman" w:hAnsi="Times New Roman"/>
          <w:sz w:val="24"/>
          <w:szCs w:val="24"/>
        </w:rPr>
        <w:t>)</w:t>
      </w:r>
      <w:r>
        <w:rPr>
          <w:rFonts w:ascii="Times New Roman" w:hAnsi="Times New Roman"/>
          <w:sz w:val="24"/>
          <w:szCs w:val="24"/>
        </w:rPr>
        <w:t xml:space="preserve"> without making any changes.</w:t>
      </w:r>
    </w:p>
    <w:p w14:paraId="45D393B3" w14:textId="2ABCFD1C" w:rsidR="006D11C6" w:rsidRDefault="006D11C6" w:rsidP="005834A3">
      <w:pPr>
        <w:pStyle w:val="ListParagraph"/>
        <w:numPr>
          <w:ilvl w:val="0"/>
          <w:numId w:val="16"/>
        </w:numPr>
        <w:spacing w:line="276" w:lineRule="auto"/>
        <w:rPr>
          <w:rFonts w:ascii="Times New Roman" w:hAnsi="Times New Roman"/>
          <w:sz w:val="24"/>
          <w:szCs w:val="24"/>
        </w:rPr>
      </w:pPr>
      <w:r>
        <w:rPr>
          <w:rFonts w:ascii="Times New Roman" w:hAnsi="Times New Roman"/>
          <w:sz w:val="24"/>
          <w:szCs w:val="24"/>
        </w:rPr>
        <w:t xml:space="preserve">After removing the </w:t>
      </w:r>
      <w:del w:id="132" w:author="Molisani, Ying S" w:date="2019-01-03T15:13:00Z">
        <w:r w:rsidDel="00850BBE">
          <w:rPr>
            <w:rFonts w:ascii="Times New Roman" w:hAnsi="Times New Roman"/>
            <w:sz w:val="24"/>
            <w:szCs w:val="24"/>
          </w:rPr>
          <w:delText>email</w:delText>
        </w:r>
      </w:del>
      <w:ins w:id="133" w:author="Molisani, Ying S" w:date="2019-01-03T15:13:00Z">
        <w:r w:rsidR="00850BBE">
          <w:rPr>
            <w:rFonts w:ascii="Times New Roman" w:hAnsi="Times New Roman"/>
            <w:sz w:val="24"/>
            <w:szCs w:val="24"/>
          </w:rPr>
          <w:t>group</w:t>
        </w:r>
      </w:ins>
      <w:r>
        <w:rPr>
          <w:rFonts w:ascii="Times New Roman" w:hAnsi="Times New Roman"/>
          <w:sz w:val="24"/>
          <w:szCs w:val="24"/>
        </w:rPr>
        <w:t>, a confirmation box with the message “Group removed successfully” will be displayed.</w:t>
      </w:r>
      <w:r w:rsidR="005834A3">
        <w:rPr>
          <w:rFonts w:ascii="Times New Roman" w:hAnsi="Times New Roman"/>
          <w:sz w:val="24"/>
          <w:szCs w:val="24"/>
        </w:rPr>
        <w:t xml:space="preserve"> </w:t>
      </w:r>
      <w:r w:rsidR="005834A3" w:rsidRPr="005834A3">
        <w:rPr>
          <w:rFonts w:ascii="Times New Roman" w:hAnsi="Times New Roman"/>
          <w:sz w:val="24"/>
          <w:szCs w:val="24"/>
        </w:rPr>
        <w:t xml:space="preserve">Clicking the Ok button in the confirmation pop-up, the List of </w:t>
      </w:r>
      <w:r w:rsidR="005834A3">
        <w:rPr>
          <w:rFonts w:ascii="Times New Roman" w:hAnsi="Times New Roman"/>
          <w:sz w:val="24"/>
          <w:szCs w:val="24"/>
        </w:rPr>
        <w:t>Groups</w:t>
      </w:r>
      <w:r w:rsidR="005834A3" w:rsidRPr="005834A3">
        <w:rPr>
          <w:rFonts w:ascii="Times New Roman" w:hAnsi="Times New Roman"/>
          <w:sz w:val="24"/>
          <w:szCs w:val="24"/>
        </w:rPr>
        <w:t xml:space="preserve"> page will be displayed.</w:t>
      </w:r>
    </w:p>
    <w:p w14:paraId="7E219962" w14:textId="77777777" w:rsidR="0072319B" w:rsidRPr="0072319B" w:rsidRDefault="0072319B" w:rsidP="0072319B">
      <w:pPr>
        <w:spacing w:line="276" w:lineRule="auto"/>
      </w:pPr>
    </w:p>
    <w:p w14:paraId="24743DF7" w14:textId="6AEB25A6" w:rsidR="005630E7" w:rsidRDefault="005630E7" w:rsidP="002D3FFD">
      <w:pPr>
        <w:pStyle w:val="Heading3"/>
        <w:numPr>
          <w:ilvl w:val="2"/>
          <w:numId w:val="9"/>
        </w:numPr>
        <w:spacing w:line="276" w:lineRule="auto"/>
      </w:pPr>
      <w:bookmarkStart w:id="134" w:name="_Toc532463885"/>
      <w:r>
        <w:t>Message</w:t>
      </w:r>
      <w:r w:rsidR="003368CF">
        <w:t xml:space="preserve"> Status</w:t>
      </w:r>
      <w:r>
        <w:t xml:space="preserve"> link</w:t>
      </w:r>
      <w:bookmarkEnd w:id="134"/>
    </w:p>
    <w:p w14:paraId="6C2F532E" w14:textId="76FB9B3D" w:rsidR="005630E7" w:rsidRDefault="00724CCB" w:rsidP="005630E7">
      <w:pPr>
        <w:spacing w:line="276" w:lineRule="auto"/>
      </w:pPr>
      <w:r>
        <w:t>The purpose of this screen is to view all the messages that has been sent or saved as draft by the partner.</w:t>
      </w:r>
      <w:r w:rsidR="003869F3">
        <w:t xml:space="preserve"> Data will be fetched from the </w:t>
      </w:r>
      <w:r w:rsidR="005B4E9E">
        <w:rPr>
          <w:rStyle w:val="Hyperlink"/>
        </w:rPr>
        <w:fldChar w:fldCharType="begin"/>
      </w:r>
      <w:r w:rsidR="005B4E9E">
        <w:rPr>
          <w:rStyle w:val="Hyperlink"/>
        </w:rPr>
        <w:instrText xml:space="preserve"> HYPERLINK \l "x_partner_emailmessages" </w:instrText>
      </w:r>
      <w:r w:rsidR="005B4E9E">
        <w:rPr>
          <w:rStyle w:val="Hyperlink"/>
        </w:rPr>
        <w:fldChar w:fldCharType="separate"/>
      </w:r>
      <w:r w:rsidR="003869F3" w:rsidRPr="007E608C">
        <w:rPr>
          <w:rStyle w:val="Hyperlink"/>
        </w:rPr>
        <w:t>X_PARTNER_EMAIL</w:t>
      </w:r>
      <w:ins w:id="135" w:author="Molisani, Ying S" w:date="2019-01-03T15:46:00Z">
        <w:r w:rsidR="00920BDF">
          <w:rPr>
            <w:rStyle w:val="Hyperlink"/>
          </w:rPr>
          <w:t>_</w:t>
        </w:r>
      </w:ins>
      <w:r w:rsidR="003869F3" w:rsidRPr="007E608C">
        <w:rPr>
          <w:rStyle w:val="Hyperlink"/>
        </w:rPr>
        <w:t>MESSAGE</w:t>
      </w:r>
      <w:del w:id="136" w:author="Molisani, Ying S" w:date="2019-01-03T15:46:00Z">
        <w:r w:rsidR="003869F3" w:rsidRPr="007E608C" w:rsidDel="00920BDF">
          <w:rPr>
            <w:rStyle w:val="Hyperlink"/>
          </w:rPr>
          <w:delText>S</w:delText>
        </w:r>
      </w:del>
      <w:r w:rsidR="005B4E9E">
        <w:rPr>
          <w:rStyle w:val="Hyperlink"/>
        </w:rPr>
        <w:fldChar w:fldCharType="end"/>
      </w:r>
      <w:r w:rsidR="003869F3">
        <w:t xml:space="preserve"> table</w:t>
      </w:r>
    </w:p>
    <w:p w14:paraId="32A21CEF" w14:textId="655D15CA" w:rsidR="00724CCB" w:rsidRDefault="00724CCB" w:rsidP="005630E7">
      <w:pPr>
        <w:spacing w:line="276" w:lineRule="auto"/>
      </w:pPr>
    </w:p>
    <w:p w14:paraId="2673EF3F" w14:textId="6A1C64A5" w:rsidR="00ED389D" w:rsidRDefault="00ED389D" w:rsidP="00C82F06">
      <w:pPr>
        <w:pStyle w:val="ListParagraph"/>
        <w:numPr>
          <w:ilvl w:val="0"/>
          <w:numId w:val="17"/>
        </w:numPr>
        <w:spacing w:line="276" w:lineRule="auto"/>
        <w:rPr>
          <w:rFonts w:ascii="Times New Roman" w:hAnsi="Times New Roman"/>
          <w:sz w:val="24"/>
          <w:szCs w:val="24"/>
        </w:rPr>
      </w:pPr>
      <w:r>
        <w:rPr>
          <w:rFonts w:ascii="Times New Roman" w:hAnsi="Times New Roman"/>
          <w:sz w:val="24"/>
          <w:szCs w:val="24"/>
        </w:rPr>
        <w:t>Breadcrumbs for message status as Messaging &gt; Message status is displayed on the top left of the screen.</w:t>
      </w:r>
    </w:p>
    <w:p w14:paraId="3F19C338" w14:textId="59C9B23E" w:rsidR="00724CCB" w:rsidRDefault="00ED389D" w:rsidP="00C82F06">
      <w:pPr>
        <w:pStyle w:val="ListParagraph"/>
        <w:numPr>
          <w:ilvl w:val="0"/>
          <w:numId w:val="17"/>
        </w:numPr>
        <w:spacing w:line="276" w:lineRule="auto"/>
        <w:rPr>
          <w:rFonts w:ascii="Times New Roman" w:hAnsi="Times New Roman"/>
          <w:sz w:val="24"/>
          <w:szCs w:val="24"/>
        </w:rPr>
      </w:pPr>
      <w:r>
        <w:rPr>
          <w:rFonts w:ascii="Times New Roman" w:hAnsi="Times New Roman"/>
          <w:sz w:val="24"/>
          <w:szCs w:val="24"/>
        </w:rPr>
        <w:t xml:space="preserve">Below the breadcrumbs, the </w:t>
      </w:r>
      <w:r w:rsidR="00724CCB" w:rsidRPr="00724CCB">
        <w:rPr>
          <w:rFonts w:ascii="Times New Roman" w:hAnsi="Times New Roman"/>
          <w:sz w:val="24"/>
          <w:szCs w:val="24"/>
        </w:rPr>
        <w:t>Screen Title:</w:t>
      </w:r>
      <w:r w:rsidR="00724CCB">
        <w:rPr>
          <w:rFonts w:ascii="Times New Roman" w:hAnsi="Times New Roman"/>
          <w:sz w:val="24"/>
          <w:szCs w:val="24"/>
        </w:rPr>
        <w:t xml:space="preserve"> “List of All Messages”</w:t>
      </w:r>
      <w:r>
        <w:rPr>
          <w:rFonts w:ascii="Times New Roman" w:hAnsi="Times New Roman"/>
          <w:sz w:val="24"/>
          <w:szCs w:val="24"/>
        </w:rPr>
        <w:t xml:space="preserve"> is displayed.</w:t>
      </w:r>
    </w:p>
    <w:p w14:paraId="0408B78E" w14:textId="76C7EFC2" w:rsidR="00ED389D" w:rsidRDefault="00ED389D" w:rsidP="00C82F06">
      <w:pPr>
        <w:pStyle w:val="ListParagraph"/>
        <w:numPr>
          <w:ilvl w:val="0"/>
          <w:numId w:val="17"/>
        </w:numPr>
        <w:spacing w:line="276" w:lineRule="auto"/>
        <w:rPr>
          <w:rFonts w:ascii="Times New Roman" w:hAnsi="Times New Roman"/>
          <w:sz w:val="24"/>
          <w:szCs w:val="24"/>
        </w:rPr>
      </w:pPr>
      <w:r>
        <w:rPr>
          <w:rFonts w:ascii="Times New Roman" w:hAnsi="Times New Roman"/>
          <w:sz w:val="24"/>
          <w:szCs w:val="24"/>
        </w:rPr>
        <w:t xml:space="preserve">Below the </w:t>
      </w:r>
      <w:r w:rsidR="0031320F">
        <w:rPr>
          <w:rFonts w:ascii="Times New Roman" w:hAnsi="Times New Roman"/>
          <w:sz w:val="24"/>
          <w:szCs w:val="24"/>
        </w:rPr>
        <w:t>screen title, a table containing three columns is displayed.</w:t>
      </w:r>
    </w:p>
    <w:p w14:paraId="6F45D917" w14:textId="098E6122" w:rsidR="0031320F" w:rsidRDefault="0031320F" w:rsidP="00C82F06">
      <w:pPr>
        <w:pStyle w:val="ListParagraph"/>
        <w:numPr>
          <w:ilvl w:val="1"/>
          <w:numId w:val="17"/>
        </w:numPr>
        <w:spacing w:line="276" w:lineRule="auto"/>
        <w:rPr>
          <w:rFonts w:ascii="Times New Roman" w:hAnsi="Times New Roman"/>
          <w:sz w:val="24"/>
          <w:szCs w:val="24"/>
        </w:rPr>
      </w:pPr>
      <w:r>
        <w:rPr>
          <w:rFonts w:ascii="Times New Roman" w:hAnsi="Times New Roman"/>
          <w:sz w:val="24"/>
          <w:szCs w:val="24"/>
        </w:rPr>
        <w:t>Subject Title</w:t>
      </w:r>
      <w:r w:rsidR="003869F3">
        <w:rPr>
          <w:rFonts w:ascii="Times New Roman" w:hAnsi="Times New Roman"/>
          <w:sz w:val="24"/>
          <w:szCs w:val="24"/>
        </w:rPr>
        <w:t xml:space="preserve"> – This will display the title of email sent. </w:t>
      </w:r>
      <w:r w:rsidR="00B46E7F" w:rsidRPr="00613D54">
        <w:rPr>
          <w:rFonts w:ascii="Times New Roman" w:hAnsi="Times New Roman"/>
          <w:sz w:val="24"/>
          <w:szCs w:val="24"/>
        </w:rPr>
        <w:t>X_PARTNER_EMAIL</w:t>
      </w:r>
      <w:ins w:id="137" w:author="Molisani, Ying S" w:date="2019-01-03T15:46:00Z">
        <w:r w:rsidR="00920BDF">
          <w:rPr>
            <w:rFonts w:ascii="Times New Roman" w:hAnsi="Times New Roman"/>
            <w:sz w:val="24"/>
            <w:szCs w:val="24"/>
          </w:rPr>
          <w:t>_</w:t>
        </w:r>
      </w:ins>
      <w:r w:rsidR="00B46E7F" w:rsidRPr="00613D54">
        <w:rPr>
          <w:rFonts w:ascii="Times New Roman" w:hAnsi="Times New Roman"/>
          <w:sz w:val="24"/>
          <w:szCs w:val="24"/>
        </w:rPr>
        <w:t>MESSAGE</w:t>
      </w:r>
      <w:del w:id="138" w:author="Molisani, Ying S" w:date="2019-01-03T15:46:00Z">
        <w:r w:rsidR="00B46E7F" w:rsidRPr="00613D54" w:rsidDel="00920BDF">
          <w:rPr>
            <w:rFonts w:ascii="Times New Roman" w:hAnsi="Times New Roman"/>
            <w:sz w:val="24"/>
            <w:szCs w:val="24"/>
          </w:rPr>
          <w:delText>S</w:delText>
        </w:r>
      </w:del>
      <w:r w:rsidR="00B46E7F" w:rsidRPr="00613D54">
        <w:rPr>
          <w:rFonts w:ascii="Times New Roman" w:hAnsi="Times New Roman"/>
          <w:sz w:val="24"/>
          <w:szCs w:val="24"/>
        </w:rPr>
        <w:t>.SUBJECT</w:t>
      </w:r>
      <w:r w:rsidR="00B46E7F">
        <w:t xml:space="preserve"> </w:t>
      </w:r>
      <w:r w:rsidR="00B46E7F" w:rsidRPr="00613D54">
        <w:rPr>
          <w:rFonts w:ascii="Times New Roman" w:hAnsi="Times New Roman"/>
          <w:sz w:val="24"/>
          <w:szCs w:val="24"/>
        </w:rPr>
        <w:t>is displayed in this column</w:t>
      </w:r>
      <w:r w:rsidR="00B46E7F">
        <w:t>.</w:t>
      </w:r>
    </w:p>
    <w:p w14:paraId="7ECE4AFC" w14:textId="63A688B4" w:rsidR="0031320F" w:rsidRDefault="0031320F" w:rsidP="00C82F06">
      <w:pPr>
        <w:pStyle w:val="ListParagraph"/>
        <w:numPr>
          <w:ilvl w:val="1"/>
          <w:numId w:val="17"/>
        </w:numPr>
        <w:spacing w:line="276" w:lineRule="auto"/>
        <w:rPr>
          <w:rFonts w:ascii="Times New Roman" w:hAnsi="Times New Roman"/>
          <w:sz w:val="24"/>
          <w:szCs w:val="24"/>
        </w:rPr>
      </w:pPr>
      <w:r>
        <w:rPr>
          <w:rFonts w:ascii="Times New Roman" w:hAnsi="Times New Roman"/>
          <w:sz w:val="24"/>
          <w:szCs w:val="24"/>
        </w:rPr>
        <w:t>Sent To</w:t>
      </w:r>
      <w:r w:rsidR="00B46E7F">
        <w:rPr>
          <w:rFonts w:ascii="Times New Roman" w:hAnsi="Times New Roman"/>
          <w:sz w:val="24"/>
          <w:szCs w:val="24"/>
        </w:rPr>
        <w:t xml:space="preserve"> </w:t>
      </w:r>
      <w:r w:rsidR="00642EBC">
        <w:rPr>
          <w:rFonts w:ascii="Times New Roman" w:hAnsi="Times New Roman"/>
          <w:sz w:val="24"/>
          <w:szCs w:val="24"/>
        </w:rPr>
        <w:t>–</w:t>
      </w:r>
      <w:r w:rsidR="00B46E7F">
        <w:rPr>
          <w:rFonts w:ascii="Times New Roman" w:hAnsi="Times New Roman"/>
          <w:sz w:val="24"/>
          <w:szCs w:val="24"/>
        </w:rPr>
        <w:t xml:space="preserve"> </w:t>
      </w:r>
      <w:r w:rsidR="00642EBC">
        <w:rPr>
          <w:rFonts w:ascii="Times New Roman" w:hAnsi="Times New Roman"/>
          <w:sz w:val="24"/>
          <w:szCs w:val="24"/>
        </w:rPr>
        <w:t>This will display all the groups/separate email ids that the email was sent to.</w:t>
      </w:r>
      <w:r w:rsidR="00A86C21">
        <w:rPr>
          <w:rFonts w:ascii="Times New Roman" w:hAnsi="Times New Roman"/>
          <w:sz w:val="24"/>
          <w:szCs w:val="24"/>
        </w:rPr>
        <w:t xml:space="preserve"> </w:t>
      </w:r>
      <w:r w:rsidR="00613D54">
        <w:rPr>
          <w:rFonts w:ascii="Times New Roman" w:hAnsi="Times New Roman"/>
          <w:sz w:val="24"/>
          <w:szCs w:val="24"/>
        </w:rPr>
        <w:t xml:space="preserve">The groups/email ids for an email sent or saved as draft will be fetched from the </w:t>
      </w:r>
      <w:r w:rsidR="00613D54" w:rsidRPr="00613D54">
        <w:rPr>
          <w:rFonts w:ascii="Times New Roman" w:hAnsi="Times New Roman"/>
          <w:sz w:val="24"/>
          <w:szCs w:val="24"/>
        </w:rPr>
        <w:t>X_PARTNER_EMAIL</w:t>
      </w:r>
      <w:ins w:id="139" w:author="Molisani, Ying S" w:date="2019-01-03T15:51:00Z">
        <w:r w:rsidR="00920BDF">
          <w:rPr>
            <w:rFonts w:ascii="Times New Roman" w:hAnsi="Times New Roman"/>
            <w:sz w:val="24"/>
            <w:szCs w:val="24"/>
          </w:rPr>
          <w:t>_</w:t>
        </w:r>
      </w:ins>
      <w:r w:rsidR="00613D54" w:rsidRPr="00613D54">
        <w:rPr>
          <w:rFonts w:ascii="Times New Roman" w:hAnsi="Times New Roman"/>
          <w:sz w:val="24"/>
          <w:szCs w:val="24"/>
        </w:rPr>
        <w:t>RECIPIENT</w:t>
      </w:r>
      <w:del w:id="140" w:author="Molisani, Ying S" w:date="2019-01-03T15:51:00Z">
        <w:r w:rsidR="00613D54" w:rsidRPr="00613D54" w:rsidDel="00920BDF">
          <w:rPr>
            <w:rFonts w:ascii="Times New Roman" w:hAnsi="Times New Roman"/>
            <w:sz w:val="24"/>
            <w:szCs w:val="24"/>
          </w:rPr>
          <w:delText>S</w:delText>
        </w:r>
      </w:del>
      <w:r w:rsidR="00613D54">
        <w:rPr>
          <w:rFonts w:ascii="Times New Roman" w:hAnsi="Times New Roman"/>
          <w:sz w:val="24"/>
          <w:szCs w:val="24"/>
        </w:rPr>
        <w:t xml:space="preserve"> table.</w:t>
      </w:r>
    </w:p>
    <w:p w14:paraId="05EA40EE" w14:textId="0A21F6F2" w:rsidR="005278A9" w:rsidRDefault="00AB2E11" w:rsidP="00C82F06">
      <w:pPr>
        <w:pStyle w:val="ListParagraph"/>
        <w:numPr>
          <w:ilvl w:val="1"/>
          <w:numId w:val="17"/>
        </w:numPr>
        <w:spacing w:line="276" w:lineRule="auto"/>
        <w:rPr>
          <w:rFonts w:ascii="Times New Roman" w:hAnsi="Times New Roman"/>
          <w:sz w:val="24"/>
          <w:szCs w:val="24"/>
        </w:rPr>
      </w:pPr>
      <w:r>
        <w:rPr>
          <w:rFonts w:ascii="Times New Roman" w:hAnsi="Times New Roman"/>
          <w:sz w:val="24"/>
          <w:szCs w:val="24"/>
        </w:rPr>
        <w:t>Sent Date</w:t>
      </w:r>
      <w:r w:rsidR="00D62347">
        <w:rPr>
          <w:rFonts w:ascii="Times New Roman" w:hAnsi="Times New Roman"/>
          <w:sz w:val="24"/>
          <w:szCs w:val="24"/>
        </w:rPr>
        <w:t xml:space="preserve"> – </w:t>
      </w:r>
      <w:r w:rsidR="005278A9">
        <w:rPr>
          <w:rFonts w:ascii="Times New Roman" w:hAnsi="Times New Roman"/>
          <w:sz w:val="24"/>
          <w:szCs w:val="24"/>
        </w:rPr>
        <w:t>The sent date field will display the date</w:t>
      </w:r>
      <w:r w:rsidR="00AB2F2D">
        <w:rPr>
          <w:rFonts w:ascii="Times New Roman" w:hAnsi="Times New Roman"/>
          <w:sz w:val="24"/>
          <w:szCs w:val="24"/>
        </w:rPr>
        <w:t>(</w:t>
      </w:r>
      <w:r w:rsidR="00AB2F2D" w:rsidRPr="00613D54">
        <w:rPr>
          <w:rFonts w:ascii="Times New Roman" w:hAnsi="Times New Roman"/>
          <w:sz w:val="24"/>
          <w:szCs w:val="24"/>
        </w:rPr>
        <w:t>X_PARTNER_EMAIL</w:t>
      </w:r>
      <w:ins w:id="141" w:author="Molisani, Ying S" w:date="2019-01-03T15:52:00Z">
        <w:r w:rsidR="00920BDF">
          <w:rPr>
            <w:rFonts w:ascii="Times New Roman" w:hAnsi="Times New Roman"/>
            <w:sz w:val="24"/>
            <w:szCs w:val="24"/>
          </w:rPr>
          <w:t>_</w:t>
        </w:r>
      </w:ins>
      <w:r w:rsidR="00AB2F2D" w:rsidRPr="00613D54">
        <w:rPr>
          <w:rFonts w:ascii="Times New Roman" w:hAnsi="Times New Roman"/>
          <w:sz w:val="24"/>
          <w:szCs w:val="24"/>
        </w:rPr>
        <w:t>MESSAGE</w:t>
      </w:r>
      <w:del w:id="142" w:author="Molisani, Ying S" w:date="2019-01-03T15:52:00Z">
        <w:r w:rsidR="00AB2F2D" w:rsidRPr="00613D54" w:rsidDel="00920BDF">
          <w:rPr>
            <w:rFonts w:ascii="Times New Roman" w:hAnsi="Times New Roman"/>
            <w:sz w:val="24"/>
            <w:szCs w:val="24"/>
          </w:rPr>
          <w:delText>S</w:delText>
        </w:r>
      </w:del>
      <w:r w:rsidR="00AB2F2D" w:rsidRPr="00613D54">
        <w:rPr>
          <w:rFonts w:ascii="Times New Roman" w:hAnsi="Times New Roman"/>
          <w:sz w:val="24"/>
          <w:szCs w:val="24"/>
        </w:rPr>
        <w:t>.SENT_DATE</w:t>
      </w:r>
      <w:r w:rsidR="00AB2F2D">
        <w:rPr>
          <w:rFonts w:ascii="Times New Roman" w:hAnsi="Times New Roman"/>
          <w:sz w:val="24"/>
          <w:szCs w:val="24"/>
        </w:rPr>
        <w:t>)</w:t>
      </w:r>
      <w:r w:rsidR="005278A9">
        <w:rPr>
          <w:rFonts w:ascii="Times New Roman" w:hAnsi="Times New Roman"/>
          <w:sz w:val="24"/>
          <w:szCs w:val="24"/>
        </w:rPr>
        <w:t xml:space="preserve"> on which email was sent if it is in sent status or will the text ‘Draft’ if email is in draft status.</w:t>
      </w:r>
    </w:p>
    <w:p w14:paraId="37420ACD" w14:textId="7DCB1872" w:rsidR="009C342F" w:rsidRDefault="00EE5D7E" w:rsidP="00C82F06">
      <w:pPr>
        <w:pStyle w:val="ListParagraph"/>
        <w:numPr>
          <w:ilvl w:val="0"/>
          <w:numId w:val="17"/>
        </w:numPr>
        <w:spacing w:line="276" w:lineRule="auto"/>
        <w:rPr>
          <w:rFonts w:ascii="Times New Roman" w:hAnsi="Times New Roman"/>
          <w:sz w:val="24"/>
          <w:szCs w:val="24"/>
        </w:rPr>
      </w:pPr>
      <w:r>
        <w:rPr>
          <w:rFonts w:ascii="Times New Roman" w:hAnsi="Times New Roman"/>
          <w:sz w:val="24"/>
          <w:szCs w:val="24"/>
        </w:rPr>
        <w:t>Sorting will be available for all the columns of the table. Both ascending and descending sort will be enabled.</w:t>
      </w:r>
      <w:r w:rsidR="00CE7C6C">
        <w:rPr>
          <w:rFonts w:ascii="Times New Roman" w:hAnsi="Times New Roman"/>
          <w:sz w:val="24"/>
          <w:szCs w:val="24"/>
        </w:rPr>
        <w:t xml:space="preserve"> </w:t>
      </w:r>
      <w:r w:rsidR="00CF6EB6">
        <w:rPr>
          <w:rFonts w:ascii="Times New Roman" w:hAnsi="Times New Roman"/>
          <w:sz w:val="24"/>
          <w:szCs w:val="24"/>
        </w:rPr>
        <w:t>The columns will be sorted in ascending order by default.</w:t>
      </w:r>
    </w:p>
    <w:p w14:paraId="4008F533" w14:textId="07742A4C" w:rsidR="001D6D88" w:rsidRDefault="001D6D88" w:rsidP="00C82F06">
      <w:pPr>
        <w:pStyle w:val="ListParagraph"/>
        <w:numPr>
          <w:ilvl w:val="0"/>
          <w:numId w:val="17"/>
        </w:numPr>
        <w:spacing w:line="276" w:lineRule="auto"/>
        <w:rPr>
          <w:rFonts w:ascii="Times New Roman" w:hAnsi="Times New Roman"/>
          <w:sz w:val="24"/>
          <w:szCs w:val="24"/>
        </w:rPr>
      </w:pPr>
      <w:r>
        <w:rPr>
          <w:rFonts w:ascii="Times New Roman" w:hAnsi="Times New Roman"/>
          <w:sz w:val="24"/>
          <w:szCs w:val="24"/>
        </w:rPr>
        <w:lastRenderedPageBreak/>
        <w:t xml:space="preserve">The table will contain a maximum of 25 rows in a single page after which additions pages will be </w:t>
      </w:r>
      <w:r w:rsidR="00CA219E">
        <w:rPr>
          <w:rFonts w:ascii="Times New Roman" w:hAnsi="Times New Roman"/>
          <w:sz w:val="24"/>
          <w:szCs w:val="24"/>
        </w:rPr>
        <w:t>displayed</w:t>
      </w:r>
      <w:r>
        <w:rPr>
          <w:rFonts w:ascii="Times New Roman" w:hAnsi="Times New Roman"/>
          <w:sz w:val="24"/>
          <w:szCs w:val="24"/>
        </w:rPr>
        <w:t xml:space="preserve">. </w:t>
      </w:r>
    </w:p>
    <w:p w14:paraId="0C92185F" w14:textId="77777777" w:rsidR="001D6D88" w:rsidRDefault="001D6D88" w:rsidP="00C82F06">
      <w:pPr>
        <w:pStyle w:val="ListParagraph"/>
        <w:numPr>
          <w:ilvl w:val="0"/>
          <w:numId w:val="17"/>
        </w:numPr>
        <w:spacing w:line="276" w:lineRule="auto"/>
        <w:rPr>
          <w:rFonts w:ascii="Times New Roman" w:hAnsi="Times New Roman"/>
          <w:sz w:val="24"/>
          <w:szCs w:val="24"/>
        </w:rPr>
      </w:pPr>
      <w:r w:rsidRPr="001D6D88">
        <w:rPr>
          <w:rFonts w:ascii="Times New Roman" w:hAnsi="Times New Roman"/>
          <w:sz w:val="24"/>
          <w:szCs w:val="24"/>
        </w:rPr>
        <w:t>Record status, “# - # of  # Records” will be displayed in the bottom left of the table.</w:t>
      </w:r>
    </w:p>
    <w:p w14:paraId="14FFDC89" w14:textId="41CDBB2A" w:rsidR="001D6D88" w:rsidRPr="001D6D88" w:rsidRDefault="001D6D88" w:rsidP="00C82F06">
      <w:pPr>
        <w:pStyle w:val="ListParagraph"/>
        <w:numPr>
          <w:ilvl w:val="0"/>
          <w:numId w:val="17"/>
        </w:numPr>
        <w:spacing w:line="276" w:lineRule="auto"/>
        <w:rPr>
          <w:rFonts w:ascii="Times New Roman" w:hAnsi="Times New Roman"/>
          <w:sz w:val="24"/>
          <w:szCs w:val="24"/>
        </w:rPr>
      </w:pPr>
      <w:r w:rsidRPr="001D6D88">
        <w:rPr>
          <w:rFonts w:ascii="Times New Roman" w:hAnsi="Times New Roman"/>
          <w:sz w:val="24"/>
          <w:szCs w:val="24"/>
        </w:rPr>
        <w:t>“&lt;&lt;Previous” and “next&gt;&gt;” links will be displayed in the bottom right of the table to navigate through the different pages.</w:t>
      </w:r>
    </w:p>
    <w:p w14:paraId="09FE392A" w14:textId="77777777" w:rsidR="001D6D88" w:rsidRPr="001D6D88" w:rsidRDefault="001D6D88" w:rsidP="001D6D88">
      <w:pPr>
        <w:spacing w:line="276" w:lineRule="auto"/>
        <w:ind w:left="360"/>
      </w:pPr>
    </w:p>
    <w:p w14:paraId="78860068" w14:textId="0A33844F" w:rsidR="00724CCB" w:rsidRDefault="00724CCB" w:rsidP="005630E7">
      <w:pPr>
        <w:spacing w:line="276" w:lineRule="auto"/>
      </w:pPr>
    </w:p>
    <w:p w14:paraId="2F3A8D64" w14:textId="71AD131F" w:rsidR="00CC0FC4" w:rsidRDefault="00CC0FC4" w:rsidP="00CC0FC4">
      <w:pPr>
        <w:pStyle w:val="Heading1"/>
        <w:numPr>
          <w:ilvl w:val="0"/>
          <w:numId w:val="9"/>
        </w:numPr>
        <w:spacing w:line="276" w:lineRule="auto"/>
        <w:jc w:val="center"/>
      </w:pPr>
      <w:bookmarkStart w:id="143" w:name="_Toc532463886"/>
      <w:r>
        <w:t>Schema Changes</w:t>
      </w:r>
      <w:bookmarkEnd w:id="143"/>
    </w:p>
    <w:p w14:paraId="25781982" w14:textId="0C1142FD" w:rsidR="006E4CEC" w:rsidRDefault="00A32365" w:rsidP="00F21E7A">
      <w:pPr>
        <w:spacing w:line="276" w:lineRule="auto"/>
      </w:pPr>
      <w:r>
        <w:t xml:space="preserve">We are using </w:t>
      </w:r>
      <w:r w:rsidR="00FD337F">
        <w:t>one</w:t>
      </w:r>
      <w:r>
        <w:t xml:space="preserve"> existing tables and 4 new tables for this implementation.</w:t>
      </w:r>
    </w:p>
    <w:p w14:paraId="68E7CD9E" w14:textId="77777777" w:rsidR="00DC6585" w:rsidRDefault="00DC6585" w:rsidP="002D3FFD">
      <w:pPr>
        <w:spacing w:line="276" w:lineRule="auto"/>
      </w:pPr>
    </w:p>
    <w:p w14:paraId="260E7618" w14:textId="03F8D298" w:rsidR="009D7796" w:rsidRDefault="009D7796" w:rsidP="009D7796">
      <w:pPr>
        <w:spacing w:line="276" w:lineRule="auto"/>
        <w:rPr>
          <w:b/>
        </w:rPr>
      </w:pPr>
      <w:r w:rsidRPr="00EE3E5B">
        <w:rPr>
          <w:b/>
        </w:rPr>
        <w:t xml:space="preserve">Table: </w:t>
      </w:r>
      <w:bookmarkStart w:id="144" w:name="x_lookup"/>
      <w:r>
        <w:rPr>
          <w:b/>
        </w:rPr>
        <w:t>X_LOOKUP</w:t>
      </w:r>
      <w:bookmarkEnd w:id="144"/>
    </w:p>
    <w:p w14:paraId="13D543F9" w14:textId="7D6F8AAC" w:rsidR="009D7796" w:rsidRDefault="00E5381C" w:rsidP="009D7796">
      <w:pPr>
        <w:spacing w:line="276" w:lineRule="auto"/>
      </w:pPr>
      <w:r>
        <w:t xml:space="preserve">New parameters for email recipients </w:t>
      </w:r>
      <w:r w:rsidR="009D7796">
        <w:t xml:space="preserve">is inserted to the table </w:t>
      </w:r>
      <w:r>
        <w:t>X_LOOKUP.</w:t>
      </w:r>
    </w:p>
    <w:tbl>
      <w:tblPr>
        <w:tblStyle w:val="TableGrid"/>
        <w:tblW w:w="10530" w:type="dxa"/>
        <w:tblInd w:w="-275" w:type="dxa"/>
        <w:tblLayout w:type="fixed"/>
        <w:tblLook w:val="04A0" w:firstRow="1" w:lastRow="0" w:firstColumn="1" w:lastColumn="0" w:noHBand="0" w:noVBand="1"/>
      </w:tblPr>
      <w:tblGrid>
        <w:gridCol w:w="1170"/>
        <w:gridCol w:w="1620"/>
        <w:gridCol w:w="810"/>
        <w:gridCol w:w="1170"/>
        <w:gridCol w:w="1260"/>
        <w:gridCol w:w="990"/>
        <w:gridCol w:w="1620"/>
        <w:gridCol w:w="1890"/>
      </w:tblGrid>
      <w:tr w:rsidR="00304B12" w14:paraId="406FBEAF" w14:textId="77777777" w:rsidTr="002B1937">
        <w:tc>
          <w:tcPr>
            <w:tcW w:w="1170" w:type="dxa"/>
            <w:shd w:val="clear" w:color="auto" w:fill="1F3864" w:themeFill="accent1" w:themeFillShade="80"/>
          </w:tcPr>
          <w:p w14:paraId="2AF76F4E" w14:textId="77777777" w:rsidR="00304B12" w:rsidRPr="00532B53" w:rsidRDefault="00304B12" w:rsidP="005B4E9E">
            <w:pPr>
              <w:spacing w:line="276" w:lineRule="auto"/>
              <w:rPr>
                <w:sz w:val="20"/>
              </w:rPr>
            </w:pPr>
            <w:r w:rsidRPr="00532B53">
              <w:rPr>
                <w:sz w:val="20"/>
              </w:rPr>
              <w:t>ID</w:t>
            </w:r>
          </w:p>
        </w:tc>
        <w:tc>
          <w:tcPr>
            <w:tcW w:w="1620" w:type="dxa"/>
            <w:shd w:val="clear" w:color="auto" w:fill="1F3864" w:themeFill="accent1" w:themeFillShade="80"/>
          </w:tcPr>
          <w:p w14:paraId="7175BAA1" w14:textId="25854D3C" w:rsidR="00304B12" w:rsidRPr="00532B53" w:rsidRDefault="00304B12" w:rsidP="005B4E9E">
            <w:pPr>
              <w:spacing w:line="276" w:lineRule="auto"/>
              <w:rPr>
                <w:sz w:val="20"/>
              </w:rPr>
            </w:pPr>
            <w:r>
              <w:rPr>
                <w:sz w:val="20"/>
              </w:rPr>
              <w:t>LOOKUP_TYPE</w:t>
            </w:r>
          </w:p>
        </w:tc>
        <w:tc>
          <w:tcPr>
            <w:tcW w:w="810" w:type="dxa"/>
            <w:shd w:val="clear" w:color="auto" w:fill="1F3864" w:themeFill="accent1" w:themeFillShade="80"/>
          </w:tcPr>
          <w:p w14:paraId="0679B256" w14:textId="1EB9CDFC" w:rsidR="00304B12" w:rsidRPr="00532B53" w:rsidRDefault="00304B12" w:rsidP="005B4E9E">
            <w:pPr>
              <w:spacing w:line="276" w:lineRule="auto"/>
              <w:rPr>
                <w:sz w:val="20"/>
              </w:rPr>
            </w:pPr>
            <w:r>
              <w:rPr>
                <w:sz w:val="20"/>
              </w:rPr>
              <w:t>LOOKUP_ID</w:t>
            </w:r>
          </w:p>
        </w:tc>
        <w:tc>
          <w:tcPr>
            <w:tcW w:w="1170" w:type="dxa"/>
            <w:shd w:val="clear" w:color="auto" w:fill="1F3864" w:themeFill="accent1" w:themeFillShade="80"/>
          </w:tcPr>
          <w:p w14:paraId="4D7DBB18" w14:textId="38C9435C" w:rsidR="00304B12" w:rsidRPr="00532B53" w:rsidRDefault="00304B12" w:rsidP="005B4E9E">
            <w:pPr>
              <w:spacing w:line="276" w:lineRule="auto"/>
              <w:rPr>
                <w:sz w:val="20"/>
              </w:rPr>
            </w:pPr>
            <w:r>
              <w:rPr>
                <w:sz w:val="20"/>
              </w:rPr>
              <w:t>LOOKUP_VALUE</w:t>
            </w:r>
          </w:p>
        </w:tc>
        <w:tc>
          <w:tcPr>
            <w:tcW w:w="1260" w:type="dxa"/>
            <w:shd w:val="clear" w:color="auto" w:fill="1F3864" w:themeFill="accent1" w:themeFillShade="80"/>
          </w:tcPr>
          <w:p w14:paraId="581CBCFA" w14:textId="4326CB88" w:rsidR="00304B12" w:rsidRPr="00532B53" w:rsidRDefault="00304B12" w:rsidP="005B4E9E">
            <w:pPr>
              <w:spacing w:line="276" w:lineRule="auto"/>
              <w:rPr>
                <w:sz w:val="20"/>
              </w:rPr>
            </w:pPr>
            <w:r>
              <w:rPr>
                <w:sz w:val="20"/>
              </w:rPr>
              <w:t>CREATEDBY</w:t>
            </w:r>
          </w:p>
        </w:tc>
        <w:tc>
          <w:tcPr>
            <w:tcW w:w="990" w:type="dxa"/>
            <w:shd w:val="clear" w:color="auto" w:fill="1F3864" w:themeFill="accent1" w:themeFillShade="80"/>
          </w:tcPr>
          <w:p w14:paraId="2D1F147E" w14:textId="62A54802" w:rsidR="00304B12" w:rsidRPr="00532B53" w:rsidRDefault="00304B12" w:rsidP="005B4E9E">
            <w:pPr>
              <w:spacing w:line="276" w:lineRule="auto"/>
              <w:rPr>
                <w:sz w:val="20"/>
              </w:rPr>
            </w:pPr>
            <w:r>
              <w:rPr>
                <w:sz w:val="20"/>
              </w:rPr>
              <w:t>EDITEDBY</w:t>
            </w:r>
          </w:p>
        </w:tc>
        <w:tc>
          <w:tcPr>
            <w:tcW w:w="1620" w:type="dxa"/>
            <w:shd w:val="clear" w:color="auto" w:fill="1F3864" w:themeFill="accent1" w:themeFillShade="80"/>
          </w:tcPr>
          <w:p w14:paraId="5D21C490" w14:textId="136EC7EB" w:rsidR="00304B12" w:rsidRPr="00532B53" w:rsidRDefault="00304B12" w:rsidP="005B4E9E">
            <w:pPr>
              <w:spacing w:line="276" w:lineRule="auto"/>
              <w:rPr>
                <w:sz w:val="20"/>
              </w:rPr>
            </w:pPr>
            <w:r>
              <w:rPr>
                <w:sz w:val="20"/>
              </w:rPr>
              <w:t>CREATEDATE</w:t>
            </w:r>
          </w:p>
        </w:tc>
        <w:tc>
          <w:tcPr>
            <w:tcW w:w="1890" w:type="dxa"/>
            <w:shd w:val="clear" w:color="auto" w:fill="1F3864" w:themeFill="accent1" w:themeFillShade="80"/>
          </w:tcPr>
          <w:p w14:paraId="4C85B4A3" w14:textId="1F15B44A" w:rsidR="00304B12" w:rsidRPr="00532B53" w:rsidRDefault="00304B12" w:rsidP="005B4E9E">
            <w:pPr>
              <w:spacing w:line="276" w:lineRule="auto"/>
              <w:rPr>
                <w:sz w:val="20"/>
              </w:rPr>
            </w:pPr>
            <w:r>
              <w:rPr>
                <w:sz w:val="20"/>
              </w:rPr>
              <w:t>MODIFIEDDATE</w:t>
            </w:r>
          </w:p>
        </w:tc>
      </w:tr>
      <w:tr w:rsidR="00B66BD0" w14:paraId="2AAE01CE" w14:textId="77777777" w:rsidTr="002B1937">
        <w:tc>
          <w:tcPr>
            <w:tcW w:w="1170" w:type="dxa"/>
          </w:tcPr>
          <w:p w14:paraId="19F327E1" w14:textId="77777777" w:rsidR="00B66BD0" w:rsidRPr="00742B9B" w:rsidRDefault="00B66BD0" w:rsidP="00B66BD0">
            <w:pPr>
              <w:spacing w:line="276" w:lineRule="auto"/>
              <w:rPr>
                <w:sz w:val="22"/>
                <w:highlight w:val="yellow"/>
              </w:rPr>
            </w:pPr>
            <w:r w:rsidRPr="00742B9B">
              <w:rPr>
                <w:sz w:val="22"/>
                <w:highlight w:val="yellow"/>
              </w:rPr>
              <w:t>Auto Generated</w:t>
            </w:r>
          </w:p>
        </w:tc>
        <w:tc>
          <w:tcPr>
            <w:tcW w:w="1620" w:type="dxa"/>
          </w:tcPr>
          <w:p w14:paraId="1A26709F" w14:textId="77777777" w:rsidR="0055334A" w:rsidRPr="0055334A" w:rsidRDefault="0055334A" w:rsidP="0055334A">
            <w:pPr>
              <w:spacing w:line="276" w:lineRule="auto"/>
              <w:rPr>
                <w:sz w:val="22"/>
                <w:highlight w:val="yellow"/>
              </w:rPr>
            </w:pPr>
            <w:r w:rsidRPr="0055334A">
              <w:rPr>
                <w:sz w:val="22"/>
                <w:highlight w:val="yellow"/>
              </w:rPr>
              <w:t>PARTNER_EMAIL_RECIPIENTS</w:t>
            </w:r>
          </w:p>
          <w:p w14:paraId="204D9039" w14:textId="2E59D363" w:rsidR="00B66BD0" w:rsidRPr="00742B9B" w:rsidRDefault="00B66BD0" w:rsidP="00B66BD0">
            <w:pPr>
              <w:spacing w:line="276" w:lineRule="auto"/>
              <w:rPr>
                <w:sz w:val="22"/>
                <w:highlight w:val="yellow"/>
              </w:rPr>
            </w:pPr>
          </w:p>
        </w:tc>
        <w:tc>
          <w:tcPr>
            <w:tcW w:w="810" w:type="dxa"/>
          </w:tcPr>
          <w:p w14:paraId="7B022C46" w14:textId="400A5888" w:rsidR="00B66BD0" w:rsidRDefault="00B66BD0" w:rsidP="00B66BD0">
            <w:pPr>
              <w:spacing w:line="276" w:lineRule="auto"/>
              <w:rPr>
                <w:sz w:val="22"/>
                <w:highlight w:val="yellow"/>
              </w:rPr>
            </w:pPr>
            <w:r>
              <w:rPr>
                <w:sz w:val="22"/>
                <w:highlight w:val="yellow"/>
              </w:rPr>
              <w:t>1</w:t>
            </w:r>
          </w:p>
        </w:tc>
        <w:tc>
          <w:tcPr>
            <w:tcW w:w="1170" w:type="dxa"/>
          </w:tcPr>
          <w:p w14:paraId="0F0B30EE" w14:textId="61EC4C45" w:rsidR="00B66BD0" w:rsidRDefault="00B66BD0" w:rsidP="00B66BD0">
            <w:pPr>
              <w:spacing w:line="276" w:lineRule="auto"/>
              <w:rPr>
                <w:sz w:val="22"/>
                <w:highlight w:val="yellow"/>
              </w:rPr>
            </w:pPr>
            <w:r>
              <w:rPr>
                <w:sz w:val="22"/>
                <w:highlight w:val="yellow"/>
              </w:rPr>
              <w:t>All</w:t>
            </w:r>
          </w:p>
        </w:tc>
        <w:tc>
          <w:tcPr>
            <w:tcW w:w="1260" w:type="dxa"/>
          </w:tcPr>
          <w:p w14:paraId="1D04F871" w14:textId="161FD3EA" w:rsidR="00B66BD0" w:rsidRDefault="00B66BD0" w:rsidP="00B66BD0">
            <w:pPr>
              <w:spacing w:line="276" w:lineRule="auto"/>
              <w:rPr>
                <w:sz w:val="22"/>
                <w:highlight w:val="yellow"/>
              </w:rPr>
            </w:pPr>
            <w:r>
              <w:rPr>
                <w:sz w:val="22"/>
                <w:highlight w:val="yellow"/>
              </w:rPr>
              <w:t>-1</w:t>
            </w:r>
          </w:p>
        </w:tc>
        <w:tc>
          <w:tcPr>
            <w:tcW w:w="990" w:type="dxa"/>
          </w:tcPr>
          <w:p w14:paraId="7308C4B3" w14:textId="6AF2DB32" w:rsidR="00B66BD0" w:rsidRDefault="00B66BD0" w:rsidP="00B66BD0">
            <w:pPr>
              <w:spacing w:line="276" w:lineRule="auto"/>
              <w:rPr>
                <w:sz w:val="22"/>
                <w:highlight w:val="yellow"/>
              </w:rPr>
            </w:pPr>
            <w:r>
              <w:rPr>
                <w:sz w:val="22"/>
                <w:highlight w:val="yellow"/>
              </w:rPr>
              <w:t>-1</w:t>
            </w:r>
          </w:p>
        </w:tc>
        <w:tc>
          <w:tcPr>
            <w:tcW w:w="1620" w:type="dxa"/>
          </w:tcPr>
          <w:p w14:paraId="5EB785F7" w14:textId="7D461157" w:rsidR="00B66BD0" w:rsidRDefault="00B66BD0" w:rsidP="00B66BD0">
            <w:pPr>
              <w:spacing w:line="276" w:lineRule="auto"/>
              <w:rPr>
                <w:sz w:val="22"/>
                <w:highlight w:val="yellow"/>
              </w:rPr>
            </w:pPr>
            <w:r w:rsidRPr="00CE74D2">
              <w:rPr>
                <w:sz w:val="22"/>
                <w:highlight w:val="yellow"/>
              </w:rPr>
              <w:t>Date created</w:t>
            </w:r>
          </w:p>
        </w:tc>
        <w:tc>
          <w:tcPr>
            <w:tcW w:w="1890" w:type="dxa"/>
          </w:tcPr>
          <w:p w14:paraId="5AA297FF" w14:textId="51DEB0FE" w:rsidR="00B66BD0" w:rsidRPr="00742B9B" w:rsidRDefault="00B66BD0" w:rsidP="00B66BD0">
            <w:pPr>
              <w:spacing w:line="276" w:lineRule="auto"/>
              <w:rPr>
                <w:sz w:val="22"/>
                <w:highlight w:val="yellow"/>
              </w:rPr>
            </w:pPr>
            <w:r w:rsidRPr="00CE74D2">
              <w:rPr>
                <w:sz w:val="22"/>
                <w:highlight w:val="yellow"/>
              </w:rPr>
              <w:t>Date created</w:t>
            </w:r>
          </w:p>
        </w:tc>
      </w:tr>
      <w:tr w:rsidR="00B66BD0" w14:paraId="0D0C5E41" w14:textId="77777777" w:rsidTr="002B1937">
        <w:tc>
          <w:tcPr>
            <w:tcW w:w="1170" w:type="dxa"/>
          </w:tcPr>
          <w:p w14:paraId="77C33553" w14:textId="11AE4B5F" w:rsidR="00B66BD0" w:rsidRPr="00742B9B" w:rsidRDefault="00B66BD0" w:rsidP="00B66BD0">
            <w:pPr>
              <w:spacing w:line="276" w:lineRule="auto"/>
              <w:rPr>
                <w:sz w:val="22"/>
                <w:highlight w:val="yellow"/>
              </w:rPr>
            </w:pPr>
            <w:r w:rsidRPr="00742B9B">
              <w:rPr>
                <w:sz w:val="22"/>
                <w:highlight w:val="yellow"/>
              </w:rPr>
              <w:t>Auto Generated</w:t>
            </w:r>
          </w:p>
        </w:tc>
        <w:tc>
          <w:tcPr>
            <w:tcW w:w="1620" w:type="dxa"/>
          </w:tcPr>
          <w:p w14:paraId="2D2250F3" w14:textId="77777777" w:rsidR="0055334A" w:rsidRPr="0055334A" w:rsidRDefault="0055334A" w:rsidP="0055334A">
            <w:pPr>
              <w:spacing w:line="276" w:lineRule="auto"/>
              <w:rPr>
                <w:sz w:val="22"/>
                <w:highlight w:val="yellow"/>
              </w:rPr>
            </w:pPr>
            <w:r w:rsidRPr="0055334A">
              <w:rPr>
                <w:sz w:val="22"/>
                <w:highlight w:val="yellow"/>
              </w:rPr>
              <w:t>PARTNER_EMAIL_RECIPIENTS</w:t>
            </w:r>
          </w:p>
          <w:p w14:paraId="16E19F73" w14:textId="632341FF" w:rsidR="00B66BD0" w:rsidRDefault="00B66BD0" w:rsidP="00B66BD0">
            <w:pPr>
              <w:spacing w:line="276" w:lineRule="auto"/>
              <w:rPr>
                <w:sz w:val="22"/>
                <w:highlight w:val="yellow"/>
              </w:rPr>
            </w:pPr>
          </w:p>
        </w:tc>
        <w:tc>
          <w:tcPr>
            <w:tcW w:w="810" w:type="dxa"/>
          </w:tcPr>
          <w:p w14:paraId="68AEC0A3" w14:textId="3A9236CB" w:rsidR="00B66BD0" w:rsidRDefault="00B66BD0" w:rsidP="00B66BD0">
            <w:pPr>
              <w:spacing w:line="276" w:lineRule="auto"/>
              <w:rPr>
                <w:sz w:val="22"/>
                <w:highlight w:val="yellow"/>
              </w:rPr>
            </w:pPr>
            <w:r>
              <w:rPr>
                <w:sz w:val="22"/>
                <w:highlight w:val="yellow"/>
              </w:rPr>
              <w:t>2</w:t>
            </w:r>
          </w:p>
        </w:tc>
        <w:tc>
          <w:tcPr>
            <w:tcW w:w="1170" w:type="dxa"/>
          </w:tcPr>
          <w:p w14:paraId="13212075" w14:textId="7DBD011D" w:rsidR="00B66BD0" w:rsidRDefault="00B66BD0" w:rsidP="00B66BD0">
            <w:pPr>
              <w:spacing w:line="276" w:lineRule="auto"/>
              <w:rPr>
                <w:sz w:val="22"/>
                <w:highlight w:val="yellow"/>
              </w:rPr>
            </w:pPr>
            <w:r>
              <w:rPr>
                <w:sz w:val="22"/>
                <w:highlight w:val="yellow"/>
              </w:rPr>
              <w:t>Customer</w:t>
            </w:r>
          </w:p>
        </w:tc>
        <w:tc>
          <w:tcPr>
            <w:tcW w:w="1260" w:type="dxa"/>
          </w:tcPr>
          <w:p w14:paraId="78E6E9EA" w14:textId="78DC27D5" w:rsidR="00B66BD0" w:rsidRDefault="00B66BD0" w:rsidP="00B66BD0">
            <w:pPr>
              <w:spacing w:line="276" w:lineRule="auto"/>
              <w:rPr>
                <w:sz w:val="22"/>
                <w:highlight w:val="yellow"/>
              </w:rPr>
            </w:pPr>
            <w:r>
              <w:rPr>
                <w:sz w:val="22"/>
                <w:highlight w:val="yellow"/>
              </w:rPr>
              <w:t>-1</w:t>
            </w:r>
          </w:p>
        </w:tc>
        <w:tc>
          <w:tcPr>
            <w:tcW w:w="990" w:type="dxa"/>
          </w:tcPr>
          <w:p w14:paraId="4DA8A5CD" w14:textId="2F8ED7FE" w:rsidR="00B66BD0" w:rsidRDefault="00B66BD0" w:rsidP="00B66BD0">
            <w:pPr>
              <w:spacing w:line="276" w:lineRule="auto"/>
              <w:rPr>
                <w:sz w:val="22"/>
                <w:highlight w:val="yellow"/>
              </w:rPr>
            </w:pPr>
            <w:r>
              <w:rPr>
                <w:sz w:val="22"/>
                <w:highlight w:val="yellow"/>
              </w:rPr>
              <w:t>-1</w:t>
            </w:r>
          </w:p>
        </w:tc>
        <w:tc>
          <w:tcPr>
            <w:tcW w:w="1620" w:type="dxa"/>
          </w:tcPr>
          <w:p w14:paraId="59ED839C" w14:textId="0414390F" w:rsidR="00B66BD0" w:rsidRDefault="00B66BD0" w:rsidP="00B66BD0">
            <w:pPr>
              <w:spacing w:line="276" w:lineRule="auto"/>
              <w:rPr>
                <w:sz w:val="22"/>
                <w:highlight w:val="yellow"/>
              </w:rPr>
            </w:pPr>
            <w:r w:rsidRPr="00CE74D2">
              <w:rPr>
                <w:sz w:val="22"/>
                <w:highlight w:val="yellow"/>
              </w:rPr>
              <w:t>Date created</w:t>
            </w:r>
          </w:p>
        </w:tc>
        <w:tc>
          <w:tcPr>
            <w:tcW w:w="1890" w:type="dxa"/>
          </w:tcPr>
          <w:p w14:paraId="07DEE539" w14:textId="6738D59D" w:rsidR="00B66BD0" w:rsidRDefault="00B66BD0" w:rsidP="00B66BD0">
            <w:pPr>
              <w:spacing w:line="276" w:lineRule="auto"/>
              <w:rPr>
                <w:sz w:val="22"/>
                <w:highlight w:val="yellow"/>
              </w:rPr>
            </w:pPr>
            <w:r w:rsidRPr="00CE74D2">
              <w:rPr>
                <w:sz w:val="22"/>
                <w:highlight w:val="yellow"/>
              </w:rPr>
              <w:t>Date created</w:t>
            </w:r>
          </w:p>
        </w:tc>
      </w:tr>
    </w:tbl>
    <w:p w14:paraId="3B27EC49" w14:textId="79B5120F" w:rsidR="004712A7" w:rsidRDefault="004712A7" w:rsidP="009D7796">
      <w:pPr>
        <w:spacing w:line="276" w:lineRule="auto"/>
      </w:pPr>
    </w:p>
    <w:p w14:paraId="5A74E8BC" w14:textId="77777777" w:rsidR="004712A7" w:rsidRDefault="004712A7" w:rsidP="009D7796">
      <w:pPr>
        <w:spacing w:line="276" w:lineRule="auto"/>
      </w:pPr>
    </w:p>
    <w:p w14:paraId="4C2234B9" w14:textId="25156602" w:rsidR="00B83967" w:rsidRPr="002238CF" w:rsidRDefault="007C0592" w:rsidP="002D3FFD">
      <w:pPr>
        <w:spacing w:line="276" w:lineRule="auto"/>
      </w:pPr>
      <w:r w:rsidRPr="002238CF">
        <w:t>Compose Screen Add/Edit/Remove functionalities will utilize the following</w:t>
      </w:r>
      <w:r w:rsidR="00D43005" w:rsidRPr="002238CF">
        <w:t xml:space="preserve"> two</w:t>
      </w:r>
      <w:r w:rsidRPr="002238CF">
        <w:t xml:space="preserve"> table</w:t>
      </w:r>
      <w:r w:rsidR="002238CF" w:rsidRPr="002238CF">
        <w:t>s</w:t>
      </w:r>
      <w:r w:rsidRPr="002238CF">
        <w:t>:</w:t>
      </w:r>
    </w:p>
    <w:p w14:paraId="538FA18D" w14:textId="42623CAA" w:rsidR="00B83967" w:rsidRPr="002238CF" w:rsidRDefault="00B83967" w:rsidP="002D3FFD">
      <w:pPr>
        <w:spacing w:line="276" w:lineRule="auto"/>
        <w:rPr>
          <w:b/>
        </w:rPr>
      </w:pPr>
      <w:r w:rsidRPr="002238CF">
        <w:rPr>
          <w:b/>
        </w:rPr>
        <w:t xml:space="preserve">Table: </w:t>
      </w:r>
      <w:bookmarkStart w:id="145" w:name="x_partner_emailmessages"/>
      <w:r w:rsidRPr="002238CF">
        <w:rPr>
          <w:b/>
        </w:rPr>
        <w:t>X_PARTNER_EMAIL</w:t>
      </w:r>
      <w:r w:rsidR="00372C46">
        <w:rPr>
          <w:b/>
        </w:rPr>
        <w:t>_</w:t>
      </w:r>
      <w:r w:rsidRPr="002238CF">
        <w:rPr>
          <w:b/>
        </w:rPr>
        <w:t>MESSAGE</w:t>
      </w:r>
      <w:bookmarkEnd w:id="145"/>
    </w:p>
    <w:tbl>
      <w:tblPr>
        <w:tblStyle w:val="TableGrid"/>
        <w:tblW w:w="0" w:type="auto"/>
        <w:tblLook w:val="04A0" w:firstRow="1" w:lastRow="0" w:firstColumn="1" w:lastColumn="0" w:noHBand="0" w:noVBand="1"/>
      </w:tblPr>
      <w:tblGrid>
        <w:gridCol w:w="3260"/>
        <w:gridCol w:w="3160"/>
        <w:gridCol w:w="3917"/>
      </w:tblGrid>
      <w:tr w:rsidR="00EE3E5B" w14:paraId="79F00E9B" w14:textId="77777777" w:rsidTr="00DC6585">
        <w:tc>
          <w:tcPr>
            <w:tcW w:w="3260" w:type="dxa"/>
            <w:shd w:val="clear" w:color="auto" w:fill="1F3864" w:themeFill="accent1" w:themeFillShade="80"/>
          </w:tcPr>
          <w:p w14:paraId="4B293827" w14:textId="1A984D55" w:rsidR="00EE3E5B" w:rsidRPr="006E1CFD" w:rsidRDefault="00EE3E5B" w:rsidP="002D3FFD">
            <w:pPr>
              <w:spacing w:line="276" w:lineRule="auto"/>
              <w:rPr>
                <w:b/>
              </w:rPr>
            </w:pPr>
            <w:r w:rsidRPr="006E1CFD">
              <w:rPr>
                <w:b/>
              </w:rPr>
              <w:t>Column</w:t>
            </w:r>
          </w:p>
        </w:tc>
        <w:tc>
          <w:tcPr>
            <w:tcW w:w="3160" w:type="dxa"/>
            <w:shd w:val="clear" w:color="auto" w:fill="1F3864" w:themeFill="accent1" w:themeFillShade="80"/>
          </w:tcPr>
          <w:p w14:paraId="075C1A58" w14:textId="3E9D368D" w:rsidR="00EE3E5B" w:rsidRPr="006E1CFD" w:rsidRDefault="00EE3E5B" w:rsidP="002D3FFD">
            <w:pPr>
              <w:spacing w:line="276" w:lineRule="auto"/>
              <w:rPr>
                <w:b/>
              </w:rPr>
            </w:pPr>
            <w:r w:rsidRPr="006E1CFD">
              <w:rPr>
                <w:b/>
              </w:rPr>
              <w:t>Data Type</w:t>
            </w:r>
          </w:p>
        </w:tc>
        <w:tc>
          <w:tcPr>
            <w:tcW w:w="3917" w:type="dxa"/>
            <w:shd w:val="clear" w:color="auto" w:fill="1F3864" w:themeFill="accent1" w:themeFillShade="80"/>
          </w:tcPr>
          <w:p w14:paraId="736B6434" w14:textId="7E954000" w:rsidR="00EE3E5B" w:rsidRPr="006E1CFD" w:rsidRDefault="00EE3E5B" w:rsidP="002D3FFD">
            <w:pPr>
              <w:spacing w:line="276" w:lineRule="auto"/>
              <w:rPr>
                <w:b/>
              </w:rPr>
            </w:pPr>
            <w:r w:rsidRPr="006E1CFD">
              <w:rPr>
                <w:b/>
              </w:rPr>
              <w:t>Remarks</w:t>
            </w:r>
          </w:p>
        </w:tc>
      </w:tr>
      <w:tr w:rsidR="00B83967" w14:paraId="5CF0033D" w14:textId="77777777" w:rsidTr="00DC6585">
        <w:tc>
          <w:tcPr>
            <w:tcW w:w="3260" w:type="dxa"/>
          </w:tcPr>
          <w:p w14:paraId="0189F0E4" w14:textId="385F00B1" w:rsidR="00B83967" w:rsidRPr="008E500B" w:rsidRDefault="00B83967" w:rsidP="00B83967">
            <w:pPr>
              <w:spacing w:line="276" w:lineRule="auto"/>
              <w:rPr>
                <w:highlight w:val="yellow"/>
              </w:rPr>
            </w:pPr>
            <w:r w:rsidRPr="000E460C">
              <w:rPr>
                <w:highlight w:val="yellow"/>
              </w:rPr>
              <w:t>ID</w:t>
            </w:r>
          </w:p>
        </w:tc>
        <w:tc>
          <w:tcPr>
            <w:tcW w:w="3160" w:type="dxa"/>
          </w:tcPr>
          <w:p w14:paraId="23EB07B6" w14:textId="65F857A9" w:rsidR="00B83967" w:rsidRPr="008E500B" w:rsidRDefault="00B83967" w:rsidP="00B83967">
            <w:pPr>
              <w:spacing w:line="276" w:lineRule="auto"/>
              <w:rPr>
                <w:highlight w:val="yellow"/>
              </w:rPr>
            </w:pPr>
            <w:r w:rsidRPr="008E500B">
              <w:rPr>
                <w:highlight w:val="yellow"/>
              </w:rPr>
              <w:t xml:space="preserve">bigint(20) </w:t>
            </w:r>
          </w:p>
        </w:tc>
        <w:tc>
          <w:tcPr>
            <w:tcW w:w="3917" w:type="dxa"/>
          </w:tcPr>
          <w:p w14:paraId="0A93A365" w14:textId="008164E8" w:rsidR="00B83967" w:rsidRPr="008E500B" w:rsidRDefault="00B83967" w:rsidP="00B83967">
            <w:pPr>
              <w:spacing w:line="276" w:lineRule="auto"/>
              <w:rPr>
                <w:highlight w:val="yellow"/>
              </w:rPr>
            </w:pPr>
            <w:r w:rsidRPr="008E500B">
              <w:rPr>
                <w:highlight w:val="yellow"/>
              </w:rPr>
              <w:t>NOT NULL</w:t>
            </w:r>
            <w:r w:rsidR="0012193A">
              <w:rPr>
                <w:highlight w:val="yellow"/>
              </w:rPr>
              <w:t xml:space="preserve"> Auto-Generated</w:t>
            </w:r>
          </w:p>
        </w:tc>
      </w:tr>
      <w:tr w:rsidR="00B83967" w14:paraId="3839FE35" w14:textId="77777777" w:rsidTr="00DC6585">
        <w:tc>
          <w:tcPr>
            <w:tcW w:w="3260" w:type="dxa"/>
          </w:tcPr>
          <w:p w14:paraId="096D49EC" w14:textId="33AA941C" w:rsidR="00B83967" w:rsidRPr="008E500B" w:rsidRDefault="00B83967" w:rsidP="00B83967">
            <w:pPr>
              <w:spacing w:line="276" w:lineRule="auto"/>
              <w:rPr>
                <w:highlight w:val="yellow"/>
              </w:rPr>
            </w:pPr>
            <w:r w:rsidRPr="000E460C">
              <w:rPr>
                <w:highlight w:val="yellow"/>
              </w:rPr>
              <w:t>X_PARTNER_ID</w:t>
            </w:r>
          </w:p>
        </w:tc>
        <w:tc>
          <w:tcPr>
            <w:tcW w:w="3160" w:type="dxa"/>
          </w:tcPr>
          <w:p w14:paraId="40B98EB8" w14:textId="177FFF01" w:rsidR="00B83967" w:rsidRPr="008E500B" w:rsidRDefault="00A545A9" w:rsidP="00B83967">
            <w:pPr>
              <w:spacing w:line="276" w:lineRule="auto"/>
              <w:rPr>
                <w:highlight w:val="yellow"/>
              </w:rPr>
            </w:pPr>
            <w:r w:rsidRPr="008E500B">
              <w:rPr>
                <w:highlight w:val="yellow"/>
              </w:rPr>
              <w:t>bigint(20)</w:t>
            </w:r>
          </w:p>
        </w:tc>
        <w:tc>
          <w:tcPr>
            <w:tcW w:w="3917" w:type="dxa"/>
          </w:tcPr>
          <w:p w14:paraId="012AE9E8" w14:textId="77777777" w:rsidR="00B83967" w:rsidRDefault="00B83967" w:rsidP="00B83967">
            <w:pPr>
              <w:spacing w:line="276" w:lineRule="auto"/>
              <w:rPr>
                <w:highlight w:val="yellow"/>
              </w:rPr>
            </w:pPr>
            <w:r w:rsidRPr="008E500B">
              <w:rPr>
                <w:highlight w:val="yellow"/>
              </w:rPr>
              <w:t>NOT NULL</w:t>
            </w:r>
            <w:r w:rsidR="0012193A">
              <w:rPr>
                <w:highlight w:val="yellow"/>
              </w:rPr>
              <w:t xml:space="preserve"> </w:t>
            </w:r>
          </w:p>
          <w:p w14:paraId="29A4F439" w14:textId="2AB33955" w:rsidR="005E2158" w:rsidRPr="008E500B" w:rsidRDefault="005E2158" w:rsidP="00B83967">
            <w:pPr>
              <w:spacing w:line="276" w:lineRule="auto"/>
              <w:rPr>
                <w:highlight w:val="yellow"/>
              </w:rPr>
            </w:pPr>
            <w:r>
              <w:rPr>
                <w:highlight w:val="yellow"/>
              </w:rPr>
              <w:t>Foreign Key</w:t>
            </w:r>
          </w:p>
        </w:tc>
      </w:tr>
      <w:tr w:rsidR="00B83967" w14:paraId="45F18439" w14:textId="77777777" w:rsidTr="00DC6585">
        <w:tc>
          <w:tcPr>
            <w:tcW w:w="3260" w:type="dxa"/>
          </w:tcPr>
          <w:p w14:paraId="23DA0661" w14:textId="64528313" w:rsidR="00B83967" w:rsidRPr="008E500B" w:rsidRDefault="00B83967" w:rsidP="00B83967">
            <w:pPr>
              <w:spacing w:line="276" w:lineRule="auto"/>
              <w:rPr>
                <w:highlight w:val="yellow"/>
              </w:rPr>
            </w:pPr>
            <w:r w:rsidRPr="000E460C">
              <w:rPr>
                <w:highlight w:val="yellow"/>
              </w:rPr>
              <w:t>TEMPLATE</w:t>
            </w:r>
            <w:r w:rsidR="005E2158">
              <w:rPr>
                <w:highlight w:val="yellow"/>
              </w:rPr>
              <w:t>_</w:t>
            </w:r>
            <w:r w:rsidRPr="000E460C">
              <w:rPr>
                <w:highlight w:val="yellow"/>
              </w:rPr>
              <w:t>ID</w:t>
            </w:r>
          </w:p>
        </w:tc>
        <w:tc>
          <w:tcPr>
            <w:tcW w:w="3160" w:type="dxa"/>
          </w:tcPr>
          <w:p w14:paraId="7E3389E1" w14:textId="1520A80C" w:rsidR="00B83967" w:rsidRPr="008E500B" w:rsidRDefault="00DB5C2F" w:rsidP="00B83967">
            <w:pPr>
              <w:spacing w:line="276" w:lineRule="auto"/>
              <w:rPr>
                <w:highlight w:val="yellow"/>
              </w:rPr>
            </w:pPr>
            <w:r w:rsidRPr="008E500B">
              <w:rPr>
                <w:highlight w:val="yellow"/>
              </w:rPr>
              <w:t>bigint(20)</w:t>
            </w:r>
          </w:p>
        </w:tc>
        <w:tc>
          <w:tcPr>
            <w:tcW w:w="3917" w:type="dxa"/>
          </w:tcPr>
          <w:p w14:paraId="795122A5" w14:textId="77777777" w:rsidR="00B83967" w:rsidRDefault="0012193A" w:rsidP="00B83967">
            <w:pPr>
              <w:spacing w:line="276" w:lineRule="auto"/>
              <w:rPr>
                <w:highlight w:val="yellow"/>
              </w:rPr>
            </w:pPr>
            <w:r>
              <w:rPr>
                <w:highlight w:val="yellow"/>
              </w:rPr>
              <w:t>Id of template selected in dropdown</w:t>
            </w:r>
          </w:p>
          <w:p w14:paraId="1A3D8A5B" w14:textId="6B33DAB8" w:rsidR="005E2158" w:rsidRPr="008E500B" w:rsidRDefault="005E2158" w:rsidP="00B83967">
            <w:pPr>
              <w:spacing w:line="276" w:lineRule="auto"/>
              <w:rPr>
                <w:highlight w:val="yellow"/>
              </w:rPr>
            </w:pPr>
            <w:r>
              <w:rPr>
                <w:highlight w:val="yellow"/>
              </w:rPr>
              <w:t>Foreign Key</w:t>
            </w:r>
          </w:p>
        </w:tc>
      </w:tr>
      <w:tr w:rsidR="00B83967" w14:paraId="060516DF" w14:textId="77777777" w:rsidTr="00DC6585">
        <w:tc>
          <w:tcPr>
            <w:tcW w:w="3260" w:type="dxa"/>
          </w:tcPr>
          <w:p w14:paraId="1F1BA35C" w14:textId="1928EE56" w:rsidR="00B83967" w:rsidRPr="008E500B" w:rsidRDefault="00B83967" w:rsidP="00B83967">
            <w:pPr>
              <w:spacing w:line="276" w:lineRule="auto"/>
              <w:rPr>
                <w:highlight w:val="yellow"/>
              </w:rPr>
            </w:pPr>
            <w:r w:rsidRPr="000E460C">
              <w:rPr>
                <w:highlight w:val="yellow"/>
              </w:rPr>
              <w:t xml:space="preserve">SENT_DATE </w:t>
            </w:r>
          </w:p>
        </w:tc>
        <w:tc>
          <w:tcPr>
            <w:tcW w:w="3160" w:type="dxa"/>
          </w:tcPr>
          <w:p w14:paraId="0256D326" w14:textId="7B6D7B00" w:rsidR="00B83967" w:rsidRPr="008E500B" w:rsidRDefault="0012193A" w:rsidP="00B83967">
            <w:pPr>
              <w:spacing w:line="276" w:lineRule="auto"/>
              <w:rPr>
                <w:highlight w:val="yellow"/>
              </w:rPr>
            </w:pPr>
            <w:r w:rsidRPr="0012193A">
              <w:rPr>
                <w:highlight w:val="yellow"/>
              </w:rPr>
              <w:t>datetime</w:t>
            </w:r>
          </w:p>
        </w:tc>
        <w:tc>
          <w:tcPr>
            <w:tcW w:w="3917" w:type="dxa"/>
          </w:tcPr>
          <w:p w14:paraId="57EEFA4C" w14:textId="4C69DFB3" w:rsidR="00B83967" w:rsidRPr="008E500B" w:rsidRDefault="0012193A" w:rsidP="00B83967">
            <w:pPr>
              <w:spacing w:line="276" w:lineRule="auto"/>
              <w:rPr>
                <w:highlight w:val="yellow"/>
              </w:rPr>
            </w:pPr>
            <w:r>
              <w:rPr>
                <w:highlight w:val="yellow"/>
              </w:rPr>
              <w:t>Date when mail was sent. Updated when send button is clicked.</w:t>
            </w:r>
            <w:r w:rsidR="00092FAD">
              <w:rPr>
                <w:highlight w:val="yellow"/>
              </w:rPr>
              <w:t xml:space="preserve"> </w:t>
            </w:r>
            <w:r w:rsidR="007C7D3B">
              <w:rPr>
                <w:highlight w:val="yellow"/>
              </w:rPr>
              <w:t>If this field is NULL the status will be considered as draft</w:t>
            </w:r>
          </w:p>
        </w:tc>
      </w:tr>
      <w:tr w:rsidR="00B83967" w14:paraId="0844A85E" w14:textId="77777777" w:rsidTr="00DC6585">
        <w:tc>
          <w:tcPr>
            <w:tcW w:w="3260" w:type="dxa"/>
          </w:tcPr>
          <w:p w14:paraId="0C4B2AA7" w14:textId="1773ED1E" w:rsidR="00B83967" w:rsidRPr="008E500B" w:rsidRDefault="00B83967" w:rsidP="00B83967">
            <w:pPr>
              <w:spacing w:line="276" w:lineRule="auto"/>
              <w:rPr>
                <w:highlight w:val="yellow"/>
              </w:rPr>
            </w:pPr>
            <w:r w:rsidRPr="000E460C">
              <w:rPr>
                <w:highlight w:val="yellow"/>
              </w:rPr>
              <w:t>SENDER</w:t>
            </w:r>
            <w:r w:rsidR="00FF2401">
              <w:rPr>
                <w:highlight w:val="yellow"/>
              </w:rPr>
              <w:t>_</w:t>
            </w:r>
            <w:r w:rsidRPr="000E460C">
              <w:rPr>
                <w:highlight w:val="yellow"/>
              </w:rPr>
              <w:t xml:space="preserve">NAME </w:t>
            </w:r>
          </w:p>
        </w:tc>
        <w:tc>
          <w:tcPr>
            <w:tcW w:w="3160" w:type="dxa"/>
          </w:tcPr>
          <w:p w14:paraId="3AB000A4" w14:textId="15172B4D" w:rsidR="00B83967" w:rsidRPr="008E500B" w:rsidRDefault="0012193A" w:rsidP="00B83967">
            <w:pPr>
              <w:spacing w:line="276" w:lineRule="auto"/>
              <w:rPr>
                <w:highlight w:val="yellow"/>
              </w:rPr>
            </w:pPr>
            <w:r w:rsidRPr="0012193A">
              <w:rPr>
                <w:highlight w:val="yellow"/>
              </w:rPr>
              <w:t>varchar(</w:t>
            </w:r>
            <w:r w:rsidR="0061784B">
              <w:rPr>
                <w:highlight w:val="yellow"/>
              </w:rPr>
              <w:t>1</w:t>
            </w:r>
            <w:r w:rsidRPr="0012193A">
              <w:rPr>
                <w:highlight w:val="yellow"/>
              </w:rPr>
              <w:t>50)</w:t>
            </w:r>
          </w:p>
        </w:tc>
        <w:tc>
          <w:tcPr>
            <w:tcW w:w="3917" w:type="dxa"/>
          </w:tcPr>
          <w:p w14:paraId="0D15615B" w14:textId="70E341F2" w:rsidR="00B83967" w:rsidRPr="008E500B" w:rsidRDefault="00092FAD" w:rsidP="00B83967">
            <w:pPr>
              <w:spacing w:line="276" w:lineRule="auto"/>
              <w:rPr>
                <w:highlight w:val="yellow"/>
              </w:rPr>
            </w:pPr>
            <w:r>
              <w:rPr>
                <w:highlight w:val="yellow"/>
              </w:rPr>
              <w:t>Partner name</w:t>
            </w:r>
          </w:p>
        </w:tc>
      </w:tr>
      <w:tr w:rsidR="00B83967" w14:paraId="2F4EED9F" w14:textId="77777777" w:rsidTr="00DC6585">
        <w:tc>
          <w:tcPr>
            <w:tcW w:w="3260" w:type="dxa"/>
          </w:tcPr>
          <w:p w14:paraId="1BF98496" w14:textId="3192D67F" w:rsidR="00B83967" w:rsidRPr="008E500B" w:rsidRDefault="00B83967" w:rsidP="00A51330">
            <w:pPr>
              <w:spacing w:line="276" w:lineRule="auto"/>
              <w:rPr>
                <w:highlight w:val="yellow"/>
              </w:rPr>
            </w:pPr>
            <w:r w:rsidRPr="000E460C">
              <w:rPr>
                <w:highlight w:val="yellow"/>
              </w:rPr>
              <w:t>SENDER</w:t>
            </w:r>
            <w:del w:id="146" w:author="Varsha Kuruvillaparapallichera" w:date="2019-01-24T12:06:00Z">
              <w:r w:rsidRPr="000E460C" w:rsidDel="00A51330">
                <w:rPr>
                  <w:highlight w:val="yellow"/>
                </w:rPr>
                <w:delText>E</w:delText>
              </w:r>
            </w:del>
            <w:r w:rsidR="00FF2401">
              <w:rPr>
                <w:highlight w:val="yellow"/>
              </w:rPr>
              <w:t>_</w:t>
            </w:r>
            <w:ins w:id="147" w:author="Varsha Kuruvillaparapallichera" w:date="2019-01-24T12:06:00Z">
              <w:r w:rsidR="00A51330">
                <w:rPr>
                  <w:highlight w:val="yellow"/>
                </w:rPr>
                <w:t>E</w:t>
              </w:r>
            </w:ins>
            <w:r w:rsidRPr="000E460C">
              <w:rPr>
                <w:highlight w:val="yellow"/>
              </w:rPr>
              <w:t xml:space="preserve">MAIL </w:t>
            </w:r>
          </w:p>
        </w:tc>
        <w:tc>
          <w:tcPr>
            <w:tcW w:w="3160" w:type="dxa"/>
          </w:tcPr>
          <w:p w14:paraId="4E6035D3" w14:textId="4FF5991E" w:rsidR="00B83967" w:rsidRPr="008E500B" w:rsidRDefault="0012193A" w:rsidP="00B83967">
            <w:pPr>
              <w:spacing w:line="276" w:lineRule="auto"/>
              <w:rPr>
                <w:highlight w:val="yellow"/>
              </w:rPr>
            </w:pPr>
            <w:r w:rsidRPr="0012193A">
              <w:rPr>
                <w:highlight w:val="yellow"/>
              </w:rPr>
              <w:t>varchar(</w:t>
            </w:r>
            <w:r w:rsidR="0061784B">
              <w:rPr>
                <w:highlight w:val="yellow"/>
              </w:rPr>
              <w:t>1</w:t>
            </w:r>
            <w:r w:rsidRPr="0012193A">
              <w:rPr>
                <w:highlight w:val="yellow"/>
              </w:rPr>
              <w:t>50)</w:t>
            </w:r>
          </w:p>
        </w:tc>
        <w:tc>
          <w:tcPr>
            <w:tcW w:w="3917" w:type="dxa"/>
          </w:tcPr>
          <w:p w14:paraId="5BFDB67E" w14:textId="1B63FF76" w:rsidR="00B83967" w:rsidRPr="008E500B" w:rsidRDefault="00092FAD" w:rsidP="00B83967">
            <w:pPr>
              <w:spacing w:line="276" w:lineRule="auto"/>
              <w:rPr>
                <w:highlight w:val="yellow"/>
              </w:rPr>
            </w:pPr>
            <w:r>
              <w:rPr>
                <w:highlight w:val="yellow"/>
              </w:rPr>
              <w:t xml:space="preserve">Partner email </w:t>
            </w:r>
            <w:r w:rsidR="00CF403A">
              <w:rPr>
                <w:highlight w:val="yellow"/>
              </w:rPr>
              <w:t>address</w:t>
            </w:r>
          </w:p>
        </w:tc>
      </w:tr>
      <w:tr w:rsidR="00FF2401" w14:paraId="6831D674" w14:textId="77777777" w:rsidTr="00DC6585">
        <w:tc>
          <w:tcPr>
            <w:tcW w:w="3260" w:type="dxa"/>
          </w:tcPr>
          <w:p w14:paraId="52331501" w14:textId="0D312E17" w:rsidR="00FF2401" w:rsidRPr="00750862" w:rsidRDefault="00FF2401" w:rsidP="00FF2401">
            <w:pPr>
              <w:spacing w:line="276" w:lineRule="auto"/>
              <w:rPr>
                <w:highlight w:val="yellow"/>
              </w:rPr>
            </w:pPr>
            <w:r>
              <w:rPr>
                <w:highlight w:val="yellow"/>
              </w:rPr>
              <w:lastRenderedPageBreak/>
              <w:t>SUBJECT</w:t>
            </w:r>
          </w:p>
        </w:tc>
        <w:tc>
          <w:tcPr>
            <w:tcW w:w="3160" w:type="dxa"/>
          </w:tcPr>
          <w:p w14:paraId="0CB9A999" w14:textId="54D2ECC1" w:rsidR="00FF2401" w:rsidRPr="00750862" w:rsidRDefault="00FF2401" w:rsidP="00FF2401">
            <w:pPr>
              <w:spacing w:line="276" w:lineRule="auto"/>
              <w:rPr>
                <w:highlight w:val="yellow"/>
              </w:rPr>
            </w:pPr>
            <w:r>
              <w:rPr>
                <w:highlight w:val="yellow"/>
              </w:rPr>
              <w:t>varchar(255)</w:t>
            </w:r>
          </w:p>
        </w:tc>
        <w:tc>
          <w:tcPr>
            <w:tcW w:w="3917" w:type="dxa"/>
          </w:tcPr>
          <w:p w14:paraId="49AC0B14" w14:textId="1267BFD5" w:rsidR="00FF2401" w:rsidRPr="00750862" w:rsidRDefault="00FF2401" w:rsidP="00FF2401">
            <w:pPr>
              <w:spacing w:line="276" w:lineRule="auto"/>
              <w:rPr>
                <w:highlight w:val="yellow"/>
              </w:rPr>
            </w:pPr>
            <w:r>
              <w:rPr>
                <w:highlight w:val="yellow"/>
              </w:rPr>
              <w:t>Email subject</w:t>
            </w:r>
          </w:p>
        </w:tc>
      </w:tr>
      <w:tr w:rsidR="00DB5C2F" w14:paraId="477D9D85" w14:textId="77777777" w:rsidTr="00DC6585">
        <w:tc>
          <w:tcPr>
            <w:tcW w:w="3260" w:type="dxa"/>
          </w:tcPr>
          <w:p w14:paraId="6BEBB9F1" w14:textId="19B49D61" w:rsidR="00DB5C2F" w:rsidRPr="00750862" w:rsidRDefault="00DB5C2F" w:rsidP="002B07B9">
            <w:pPr>
              <w:spacing w:line="276" w:lineRule="auto"/>
              <w:rPr>
                <w:highlight w:val="yellow"/>
              </w:rPr>
            </w:pPr>
            <w:r w:rsidRPr="000E460C">
              <w:rPr>
                <w:highlight w:val="yellow"/>
              </w:rPr>
              <w:t>PRI</w:t>
            </w:r>
            <w:r w:rsidR="002B07B9">
              <w:rPr>
                <w:highlight w:val="yellow"/>
              </w:rPr>
              <w:t>O</w:t>
            </w:r>
            <w:r w:rsidRPr="000E460C">
              <w:rPr>
                <w:highlight w:val="yellow"/>
              </w:rPr>
              <w:t xml:space="preserve">RITY </w:t>
            </w:r>
          </w:p>
        </w:tc>
        <w:tc>
          <w:tcPr>
            <w:tcW w:w="3160" w:type="dxa"/>
          </w:tcPr>
          <w:p w14:paraId="4D4940C5" w14:textId="611E2D7D" w:rsidR="00DB5C2F" w:rsidRPr="00750862" w:rsidRDefault="00DB5C2F" w:rsidP="00DB5C2F">
            <w:pPr>
              <w:spacing w:line="276" w:lineRule="auto"/>
              <w:rPr>
                <w:highlight w:val="yellow"/>
              </w:rPr>
            </w:pPr>
            <w:r w:rsidRPr="0012193A">
              <w:rPr>
                <w:highlight w:val="yellow"/>
              </w:rPr>
              <w:t>int(11)</w:t>
            </w:r>
          </w:p>
        </w:tc>
        <w:tc>
          <w:tcPr>
            <w:tcW w:w="3917" w:type="dxa"/>
          </w:tcPr>
          <w:p w14:paraId="0E46A6E7" w14:textId="7852D027" w:rsidR="00DB5C2F" w:rsidRPr="00750862" w:rsidRDefault="00DB5C2F" w:rsidP="00DB5C2F">
            <w:pPr>
              <w:spacing w:line="276" w:lineRule="auto"/>
              <w:rPr>
                <w:highlight w:val="yellow"/>
              </w:rPr>
            </w:pPr>
            <w:r>
              <w:rPr>
                <w:highlight w:val="yellow"/>
              </w:rPr>
              <w:t>Low</w:t>
            </w:r>
          </w:p>
        </w:tc>
      </w:tr>
      <w:tr w:rsidR="0029263E" w14:paraId="7F46A9DF" w14:textId="77777777" w:rsidTr="00DC6585">
        <w:trPr>
          <w:trHeight w:val="70"/>
        </w:trPr>
        <w:tc>
          <w:tcPr>
            <w:tcW w:w="3260" w:type="dxa"/>
          </w:tcPr>
          <w:p w14:paraId="0BF6CE57" w14:textId="4260E2A3" w:rsidR="0029263E" w:rsidRPr="000E460C" w:rsidRDefault="0029263E" w:rsidP="0029263E">
            <w:pPr>
              <w:spacing w:line="276" w:lineRule="auto"/>
              <w:rPr>
                <w:highlight w:val="yellow"/>
              </w:rPr>
            </w:pPr>
            <w:r w:rsidRPr="00FE3FAD">
              <w:rPr>
                <w:highlight w:val="yellow"/>
              </w:rPr>
              <w:t>CREATED</w:t>
            </w:r>
            <w:r>
              <w:rPr>
                <w:highlight w:val="yellow"/>
              </w:rPr>
              <w:t>_</w:t>
            </w:r>
            <w:r w:rsidRPr="00FE3FAD">
              <w:rPr>
                <w:highlight w:val="yellow"/>
              </w:rPr>
              <w:t>BY</w:t>
            </w:r>
          </w:p>
        </w:tc>
        <w:tc>
          <w:tcPr>
            <w:tcW w:w="3160" w:type="dxa"/>
          </w:tcPr>
          <w:p w14:paraId="1656A8AA" w14:textId="178FA2C1" w:rsidR="0029263E" w:rsidRPr="008E500B" w:rsidRDefault="0029263E" w:rsidP="0029263E">
            <w:pPr>
              <w:spacing w:line="276" w:lineRule="auto"/>
              <w:rPr>
                <w:highlight w:val="yellow"/>
              </w:rPr>
            </w:pPr>
            <w:r w:rsidRPr="008E500B">
              <w:rPr>
                <w:highlight w:val="yellow"/>
              </w:rPr>
              <w:t>bigint(20)</w:t>
            </w:r>
          </w:p>
        </w:tc>
        <w:tc>
          <w:tcPr>
            <w:tcW w:w="3917" w:type="dxa"/>
          </w:tcPr>
          <w:p w14:paraId="1591390F" w14:textId="47AE6B55" w:rsidR="0029263E" w:rsidRDefault="0029263E" w:rsidP="0029263E">
            <w:pPr>
              <w:spacing w:line="276" w:lineRule="auto"/>
              <w:rPr>
                <w:highlight w:val="yellow"/>
              </w:rPr>
            </w:pPr>
            <w:r w:rsidRPr="00D1436E">
              <w:rPr>
                <w:highlight w:val="yellow"/>
              </w:rPr>
              <w:t>Account user name</w:t>
            </w:r>
          </w:p>
        </w:tc>
      </w:tr>
      <w:tr w:rsidR="0029263E" w14:paraId="41BCD5CC" w14:textId="77777777" w:rsidTr="00DC6585">
        <w:trPr>
          <w:trHeight w:val="70"/>
        </w:trPr>
        <w:tc>
          <w:tcPr>
            <w:tcW w:w="3260" w:type="dxa"/>
          </w:tcPr>
          <w:p w14:paraId="4C94AF61" w14:textId="19E370A4" w:rsidR="0029263E" w:rsidRPr="000E460C" w:rsidRDefault="0029263E" w:rsidP="0029263E">
            <w:pPr>
              <w:spacing w:line="276" w:lineRule="auto"/>
              <w:rPr>
                <w:highlight w:val="yellow"/>
              </w:rPr>
            </w:pPr>
            <w:r w:rsidRPr="00FE3FAD">
              <w:rPr>
                <w:highlight w:val="yellow"/>
              </w:rPr>
              <w:t>EDITED</w:t>
            </w:r>
            <w:r>
              <w:rPr>
                <w:highlight w:val="yellow"/>
              </w:rPr>
              <w:t>_</w:t>
            </w:r>
            <w:r w:rsidRPr="00FE3FAD">
              <w:rPr>
                <w:highlight w:val="yellow"/>
              </w:rPr>
              <w:t>BY</w:t>
            </w:r>
          </w:p>
        </w:tc>
        <w:tc>
          <w:tcPr>
            <w:tcW w:w="3160" w:type="dxa"/>
          </w:tcPr>
          <w:p w14:paraId="7F190728" w14:textId="7C6391DD" w:rsidR="0029263E" w:rsidRPr="008E500B" w:rsidRDefault="0029263E" w:rsidP="0029263E">
            <w:pPr>
              <w:spacing w:line="276" w:lineRule="auto"/>
              <w:rPr>
                <w:highlight w:val="yellow"/>
              </w:rPr>
            </w:pPr>
            <w:r w:rsidRPr="008E500B">
              <w:rPr>
                <w:highlight w:val="yellow"/>
              </w:rPr>
              <w:t>bigint(20)</w:t>
            </w:r>
          </w:p>
        </w:tc>
        <w:tc>
          <w:tcPr>
            <w:tcW w:w="3917" w:type="dxa"/>
          </w:tcPr>
          <w:p w14:paraId="7E349173" w14:textId="0958684F" w:rsidR="0029263E" w:rsidRDefault="0029263E" w:rsidP="0029263E">
            <w:pPr>
              <w:spacing w:line="276" w:lineRule="auto"/>
              <w:rPr>
                <w:highlight w:val="yellow"/>
              </w:rPr>
            </w:pPr>
            <w:r w:rsidRPr="00D1436E">
              <w:rPr>
                <w:highlight w:val="yellow"/>
              </w:rPr>
              <w:t>Account user name</w:t>
            </w:r>
          </w:p>
        </w:tc>
      </w:tr>
      <w:tr w:rsidR="00FC18F7" w14:paraId="1CB97226" w14:textId="77777777" w:rsidTr="00DC6585">
        <w:trPr>
          <w:trHeight w:val="70"/>
        </w:trPr>
        <w:tc>
          <w:tcPr>
            <w:tcW w:w="3260" w:type="dxa"/>
          </w:tcPr>
          <w:p w14:paraId="311841AA" w14:textId="45650CDC" w:rsidR="00FC18F7" w:rsidRPr="000E460C" w:rsidRDefault="00FC18F7" w:rsidP="00FC18F7">
            <w:pPr>
              <w:spacing w:line="276" w:lineRule="auto"/>
              <w:rPr>
                <w:highlight w:val="yellow"/>
              </w:rPr>
            </w:pPr>
            <w:r>
              <w:rPr>
                <w:highlight w:val="yellow"/>
              </w:rPr>
              <w:t>CREATED_DATE</w:t>
            </w:r>
          </w:p>
        </w:tc>
        <w:tc>
          <w:tcPr>
            <w:tcW w:w="3160" w:type="dxa"/>
          </w:tcPr>
          <w:p w14:paraId="0A9BF1E0" w14:textId="12DFBDA1" w:rsidR="00FC18F7" w:rsidRPr="008E500B" w:rsidRDefault="00FC18F7" w:rsidP="00FC18F7">
            <w:pPr>
              <w:spacing w:line="276" w:lineRule="auto"/>
              <w:rPr>
                <w:highlight w:val="yellow"/>
              </w:rPr>
            </w:pPr>
            <w:r w:rsidRPr="0012193A">
              <w:rPr>
                <w:highlight w:val="yellow"/>
              </w:rPr>
              <w:t>datetime</w:t>
            </w:r>
          </w:p>
        </w:tc>
        <w:tc>
          <w:tcPr>
            <w:tcW w:w="3917" w:type="dxa"/>
          </w:tcPr>
          <w:p w14:paraId="1B9ACD0F" w14:textId="6C458E00" w:rsidR="00FC18F7" w:rsidRDefault="00FC18F7" w:rsidP="00FC18F7">
            <w:pPr>
              <w:spacing w:line="276" w:lineRule="auto"/>
              <w:rPr>
                <w:highlight w:val="yellow"/>
              </w:rPr>
            </w:pPr>
            <w:r>
              <w:rPr>
                <w:highlight w:val="yellow"/>
              </w:rPr>
              <w:t>Date created.</w:t>
            </w:r>
          </w:p>
        </w:tc>
      </w:tr>
      <w:tr w:rsidR="00FC18F7" w14:paraId="2CD8272D" w14:textId="77777777" w:rsidTr="00DC6585">
        <w:trPr>
          <w:trHeight w:val="70"/>
        </w:trPr>
        <w:tc>
          <w:tcPr>
            <w:tcW w:w="3260" w:type="dxa"/>
          </w:tcPr>
          <w:p w14:paraId="1AA4E845" w14:textId="50AB2020" w:rsidR="00FC18F7" w:rsidRPr="000E460C" w:rsidRDefault="00FC18F7" w:rsidP="00FC18F7">
            <w:pPr>
              <w:spacing w:line="276" w:lineRule="auto"/>
              <w:rPr>
                <w:highlight w:val="yellow"/>
              </w:rPr>
            </w:pPr>
            <w:r>
              <w:rPr>
                <w:highlight w:val="yellow"/>
              </w:rPr>
              <w:t>EDITED_DATE</w:t>
            </w:r>
          </w:p>
        </w:tc>
        <w:tc>
          <w:tcPr>
            <w:tcW w:w="3160" w:type="dxa"/>
          </w:tcPr>
          <w:p w14:paraId="436F62E0" w14:textId="2C7A8429" w:rsidR="00FC18F7" w:rsidRPr="008E500B" w:rsidRDefault="00FC18F7" w:rsidP="00FC18F7">
            <w:pPr>
              <w:spacing w:line="276" w:lineRule="auto"/>
              <w:rPr>
                <w:highlight w:val="yellow"/>
              </w:rPr>
            </w:pPr>
            <w:r w:rsidRPr="0012193A">
              <w:rPr>
                <w:highlight w:val="yellow"/>
              </w:rPr>
              <w:t>datetime</w:t>
            </w:r>
          </w:p>
        </w:tc>
        <w:tc>
          <w:tcPr>
            <w:tcW w:w="3917" w:type="dxa"/>
          </w:tcPr>
          <w:p w14:paraId="233113FA" w14:textId="43658365" w:rsidR="00FC18F7" w:rsidRDefault="00FC18F7" w:rsidP="00FC18F7">
            <w:pPr>
              <w:spacing w:line="276" w:lineRule="auto"/>
              <w:rPr>
                <w:highlight w:val="yellow"/>
              </w:rPr>
            </w:pPr>
            <w:r>
              <w:rPr>
                <w:highlight w:val="yellow"/>
              </w:rPr>
              <w:t>Date edited.</w:t>
            </w:r>
          </w:p>
        </w:tc>
      </w:tr>
    </w:tbl>
    <w:p w14:paraId="5BFA29E0" w14:textId="52DB777C" w:rsidR="005340DA" w:rsidRDefault="005340DA" w:rsidP="002D3FFD">
      <w:pPr>
        <w:spacing w:line="276" w:lineRule="auto"/>
      </w:pPr>
    </w:p>
    <w:p w14:paraId="4F817A4F" w14:textId="51F74D94" w:rsidR="00EA54A5" w:rsidRDefault="00AC37D7" w:rsidP="002D3FFD">
      <w:pPr>
        <w:spacing w:line="276" w:lineRule="auto"/>
      </w:pPr>
      <w:r>
        <w:t>In the X_PARTNER_EMAIL</w:t>
      </w:r>
      <w:ins w:id="148" w:author="Molisani, Ying S" w:date="2019-01-03T15:53:00Z">
        <w:r w:rsidR="00920BDF">
          <w:t>_</w:t>
        </w:r>
      </w:ins>
      <w:r>
        <w:t>RECIPIENT</w:t>
      </w:r>
      <w:del w:id="149" w:author="Molisani, Ying S" w:date="2019-01-03T15:53:00Z">
        <w:r w:rsidDel="00920BDF">
          <w:delText>S</w:delText>
        </w:r>
      </w:del>
      <w:r>
        <w:t xml:space="preserve"> table, entry will be created for all groups and individual email ids separately.</w:t>
      </w:r>
    </w:p>
    <w:p w14:paraId="0800AC99" w14:textId="27C6566A" w:rsidR="00EA54A5" w:rsidRPr="00123381" w:rsidRDefault="000B5002" w:rsidP="002D3FFD">
      <w:pPr>
        <w:spacing w:line="276" w:lineRule="auto"/>
        <w:rPr>
          <w:b/>
        </w:rPr>
      </w:pPr>
      <w:r w:rsidRPr="00123381">
        <w:rPr>
          <w:b/>
        </w:rPr>
        <w:t xml:space="preserve">Table: </w:t>
      </w:r>
      <w:bookmarkStart w:id="150" w:name="x_partner_emailrecipients"/>
      <w:r w:rsidRPr="00123381">
        <w:rPr>
          <w:b/>
        </w:rPr>
        <w:t>X_PARTNER_EMAIL</w:t>
      </w:r>
      <w:r w:rsidR="00372C46">
        <w:rPr>
          <w:b/>
        </w:rPr>
        <w:t>_</w:t>
      </w:r>
      <w:r w:rsidRPr="00123381">
        <w:rPr>
          <w:b/>
        </w:rPr>
        <w:t>RECIPIENT</w:t>
      </w:r>
      <w:bookmarkEnd w:id="150"/>
    </w:p>
    <w:tbl>
      <w:tblPr>
        <w:tblStyle w:val="TableGrid"/>
        <w:tblW w:w="0" w:type="auto"/>
        <w:tblLook w:val="04A0" w:firstRow="1" w:lastRow="0" w:firstColumn="1" w:lastColumn="0" w:noHBand="0" w:noVBand="1"/>
      </w:tblPr>
      <w:tblGrid>
        <w:gridCol w:w="4097"/>
        <w:gridCol w:w="2194"/>
        <w:gridCol w:w="4046"/>
      </w:tblGrid>
      <w:tr w:rsidR="00EA54A5" w14:paraId="058C0A47" w14:textId="77777777" w:rsidTr="00CC5DDB">
        <w:tc>
          <w:tcPr>
            <w:tcW w:w="4097" w:type="dxa"/>
            <w:shd w:val="clear" w:color="auto" w:fill="1F3864" w:themeFill="accent1" w:themeFillShade="80"/>
          </w:tcPr>
          <w:p w14:paraId="50E50ED9" w14:textId="77777777" w:rsidR="00EA54A5" w:rsidRPr="006E1CFD" w:rsidRDefault="00EA54A5" w:rsidP="005B4E9E">
            <w:pPr>
              <w:spacing w:line="276" w:lineRule="auto"/>
              <w:rPr>
                <w:b/>
              </w:rPr>
            </w:pPr>
            <w:r w:rsidRPr="006E1CFD">
              <w:rPr>
                <w:b/>
              </w:rPr>
              <w:t>Column</w:t>
            </w:r>
          </w:p>
        </w:tc>
        <w:tc>
          <w:tcPr>
            <w:tcW w:w="2194" w:type="dxa"/>
            <w:shd w:val="clear" w:color="auto" w:fill="1F3864" w:themeFill="accent1" w:themeFillShade="80"/>
          </w:tcPr>
          <w:p w14:paraId="7E778381" w14:textId="77777777" w:rsidR="00EA54A5" w:rsidRPr="006E1CFD" w:rsidRDefault="00EA54A5" w:rsidP="005B4E9E">
            <w:pPr>
              <w:spacing w:line="276" w:lineRule="auto"/>
              <w:rPr>
                <w:b/>
              </w:rPr>
            </w:pPr>
            <w:r w:rsidRPr="006E1CFD">
              <w:rPr>
                <w:b/>
              </w:rPr>
              <w:t>Data Type</w:t>
            </w:r>
          </w:p>
        </w:tc>
        <w:tc>
          <w:tcPr>
            <w:tcW w:w="4046" w:type="dxa"/>
            <w:shd w:val="clear" w:color="auto" w:fill="1F3864" w:themeFill="accent1" w:themeFillShade="80"/>
          </w:tcPr>
          <w:p w14:paraId="49FCE28D" w14:textId="77777777" w:rsidR="00EA54A5" w:rsidRPr="006E1CFD" w:rsidRDefault="00EA54A5" w:rsidP="005B4E9E">
            <w:pPr>
              <w:spacing w:line="276" w:lineRule="auto"/>
              <w:rPr>
                <w:b/>
              </w:rPr>
            </w:pPr>
            <w:r w:rsidRPr="006E1CFD">
              <w:rPr>
                <w:b/>
              </w:rPr>
              <w:t>Remarks</w:t>
            </w:r>
          </w:p>
        </w:tc>
      </w:tr>
      <w:tr w:rsidR="00EA54A5" w14:paraId="73B1CB9F" w14:textId="77777777" w:rsidTr="00CC5DDB">
        <w:tc>
          <w:tcPr>
            <w:tcW w:w="4097" w:type="dxa"/>
          </w:tcPr>
          <w:p w14:paraId="6872EB1B" w14:textId="77777777" w:rsidR="00EA54A5" w:rsidRPr="008E500B" w:rsidRDefault="00EA54A5" w:rsidP="005B4E9E">
            <w:pPr>
              <w:spacing w:line="276" w:lineRule="auto"/>
              <w:rPr>
                <w:highlight w:val="yellow"/>
              </w:rPr>
            </w:pPr>
            <w:r w:rsidRPr="00C92C54">
              <w:t>ID</w:t>
            </w:r>
          </w:p>
        </w:tc>
        <w:tc>
          <w:tcPr>
            <w:tcW w:w="2194" w:type="dxa"/>
          </w:tcPr>
          <w:p w14:paraId="1BB2562F" w14:textId="77777777" w:rsidR="00EA54A5" w:rsidRPr="008E500B" w:rsidRDefault="00EA54A5" w:rsidP="005B4E9E">
            <w:pPr>
              <w:spacing w:line="276" w:lineRule="auto"/>
              <w:rPr>
                <w:highlight w:val="yellow"/>
              </w:rPr>
            </w:pPr>
            <w:r w:rsidRPr="008E500B">
              <w:rPr>
                <w:highlight w:val="yellow"/>
              </w:rPr>
              <w:t xml:space="preserve">bigint(20) </w:t>
            </w:r>
          </w:p>
        </w:tc>
        <w:tc>
          <w:tcPr>
            <w:tcW w:w="4046" w:type="dxa"/>
          </w:tcPr>
          <w:p w14:paraId="23A107B7" w14:textId="6E873693" w:rsidR="00EA54A5" w:rsidRPr="008E500B" w:rsidRDefault="00EA54A5" w:rsidP="005B4E9E">
            <w:pPr>
              <w:spacing w:line="276" w:lineRule="auto"/>
              <w:rPr>
                <w:highlight w:val="yellow"/>
              </w:rPr>
            </w:pPr>
            <w:r w:rsidRPr="008E500B">
              <w:rPr>
                <w:highlight w:val="yellow"/>
              </w:rPr>
              <w:t>NOT NULL</w:t>
            </w:r>
            <w:r w:rsidR="000C71EA">
              <w:rPr>
                <w:highlight w:val="yellow"/>
              </w:rPr>
              <w:t xml:space="preserve"> Auto generated</w:t>
            </w:r>
          </w:p>
        </w:tc>
      </w:tr>
      <w:tr w:rsidR="00EA54A5" w14:paraId="07C51489" w14:textId="77777777" w:rsidTr="00CC5DDB">
        <w:tc>
          <w:tcPr>
            <w:tcW w:w="4097" w:type="dxa"/>
          </w:tcPr>
          <w:p w14:paraId="6100FA4C" w14:textId="77777777" w:rsidR="00372C46" w:rsidRDefault="00372C46" w:rsidP="00372C46">
            <w:pPr>
              <w:spacing w:line="276" w:lineRule="auto"/>
              <w:rPr>
                <w:sz w:val="22"/>
                <w:szCs w:val="22"/>
              </w:rPr>
            </w:pPr>
            <w:r>
              <w:rPr>
                <w:highlight w:val="yellow"/>
              </w:rPr>
              <w:t>X_PARTNER_EMAIL_MESSAGE_ID</w:t>
            </w:r>
          </w:p>
          <w:p w14:paraId="06DD924B" w14:textId="3ACCFACA" w:rsidR="00EA54A5" w:rsidRPr="008E500B" w:rsidRDefault="00EA54A5" w:rsidP="005B4E9E">
            <w:pPr>
              <w:spacing w:line="276" w:lineRule="auto"/>
              <w:rPr>
                <w:highlight w:val="yellow"/>
              </w:rPr>
            </w:pPr>
          </w:p>
        </w:tc>
        <w:tc>
          <w:tcPr>
            <w:tcW w:w="2194" w:type="dxa"/>
          </w:tcPr>
          <w:p w14:paraId="7D4200B6" w14:textId="77777777" w:rsidR="00EA54A5" w:rsidRPr="008E500B" w:rsidRDefault="00EA54A5" w:rsidP="005B4E9E">
            <w:pPr>
              <w:spacing w:line="276" w:lineRule="auto"/>
              <w:rPr>
                <w:highlight w:val="yellow"/>
              </w:rPr>
            </w:pPr>
            <w:r w:rsidRPr="008E500B">
              <w:rPr>
                <w:highlight w:val="yellow"/>
              </w:rPr>
              <w:t xml:space="preserve">bigint(20) </w:t>
            </w:r>
          </w:p>
        </w:tc>
        <w:tc>
          <w:tcPr>
            <w:tcW w:w="4046" w:type="dxa"/>
          </w:tcPr>
          <w:p w14:paraId="5D955B24" w14:textId="77777777" w:rsidR="00EA54A5" w:rsidRDefault="00EA54A5" w:rsidP="005B4E9E">
            <w:pPr>
              <w:spacing w:line="276" w:lineRule="auto"/>
              <w:rPr>
                <w:highlight w:val="yellow"/>
              </w:rPr>
            </w:pPr>
            <w:r w:rsidRPr="008E500B">
              <w:rPr>
                <w:highlight w:val="yellow"/>
              </w:rPr>
              <w:t>NOT NULL</w:t>
            </w:r>
            <w:r w:rsidR="008562AC">
              <w:rPr>
                <w:highlight w:val="yellow"/>
              </w:rPr>
              <w:t xml:space="preserve"> </w:t>
            </w:r>
            <w:r w:rsidR="00372C46">
              <w:rPr>
                <w:highlight w:val="yellow"/>
              </w:rPr>
              <w:t>X_PARTNER_EMAIL_MESSAGE.ID</w:t>
            </w:r>
            <w:r w:rsidR="00372C46">
              <w:t xml:space="preserve"> </w:t>
            </w:r>
            <w:r w:rsidR="008562AC">
              <w:rPr>
                <w:highlight w:val="yellow"/>
              </w:rPr>
              <w:t>is updated here.</w:t>
            </w:r>
          </w:p>
          <w:p w14:paraId="68225288" w14:textId="1A8B55DC" w:rsidR="00372C46" w:rsidRPr="008E500B" w:rsidRDefault="00372C46" w:rsidP="005B4E9E">
            <w:pPr>
              <w:spacing w:line="276" w:lineRule="auto"/>
              <w:rPr>
                <w:highlight w:val="yellow"/>
              </w:rPr>
            </w:pPr>
            <w:r>
              <w:rPr>
                <w:highlight w:val="yellow"/>
              </w:rPr>
              <w:t>Foreign key.</w:t>
            </w:r>
          </w:p>
        </w:tc>
      </w:tr>
      <w:tr w:rsidR="00CC5DDB" w14:paraId="3B9C0000" w14:textId="77777777" w:rsidTr="00CC5DDB">
        <w:tc>
          <w:tcPr>
            <w:tcW w:w="4097" w:type="dxa"/>
          </w:tcPr>
          <w:p w14:paraId="6B59FCC6" w14:textId="4C799AB2" w:rsidR="00CC5DDB" w:rsidRDefault="00CC5DDB" w:rsidP="00CC5DDB">
            <w:pPr>
              <w:spacing w:line="276" w:lineRule="auto"/>
              <w:rPr>
                <w:highlight w:val="yellow"/>
              </w:rPr>
            </w:pPr>
            <w:r>
              <w:rPr>
                <w:highlight w:val="yellow"/>
              </w:rPr>
              <w:t>X_PARTNER_EMAIL_GROUP_ID</w:t>
            </w:r>
          </w:p>
        </w:tc>
        <w:tc>
          <w:tcPr>
            <w:tcW w:w="2194" w:type="dxa"/>
          </w:tcPr>
          <w:p w14:paraId="76431DC1" w14:textId="70308E9B" w:rsidR="00CC5DDB" w:rsidRPr="008E500B" w:rsidRDefault="00CC5DDB" w:rsidP="00CC5DDB">
            <w:pPr>
              <w:spacing w:line="276" w:lineRule="auto"/>
              <w:rPr>
                <w:highlight w:val="yellow"/>
              </w:rPr>
            </w:pPr>
            <w:r>
              <w:t>bigint(20)</w:t>
            </w:r>
          </w:p>
        </w:tc>
        <w:tc>
          <w:tcPr>
            <w:tcW w:w="4046" w:type="dxa"/>
          </w:tcPr>
          <w:p w14:paraId="11DBB863" w14:textId="77777777" w:rsidR="00CC5DDB" w:rsidRDefault="00CC5DDB" w:rsidP="00CC5DDB">
            <w:pPr>
              <w:spacing w:line="276" w:lineRule="auto"/>
            </w:pPr>
            <w:r>
              <w:t>Group Id added in the TO field.</w:t>
            </w:r>
          </w:p>
          <w:p w14:paraId="07D96FA0" w14:textId="353D6CFB" w:rsidR="00CC5DDB" w:rsidRPr="008E500B" w:rsidRDefault="00CC5DDB" w:rsidP="00CC5DDB">
            <w:pPr>
              <w:spacing w:line="276" w:lineRule="auto"/>
              <w:rPr>
                <w:highlight w:val="yellow"/>
              </w:rPr>
            </w:pPr>
            <w:r>
              <w:rPr>
                <w:highlight w:val="yellow"/>
              </w:rPr>
              <w:t>Foreign Key</w:t>
            </w:r>
          </w:p>
        </w:tc>
      </w:tr>
      <w:tr w:rsidR="00EA54A5" w14:paraId="6B5137AC" w14:textId="77777777" w:rsidTr="00CC5DDB">
        <w:tc>
          <w:tcPr>
            <w:tcW w:w="4097" w:type="dxa"/>
          </w:tcPr>
          <w:p w14:paraId="7FEB653D" w14:textId="60B8144E" w:rsidR="00EA54A5" w:rsidRPr="008E500B" w:rsidRDefault="00E57099" w:rsidP="005B4E9E">
            <w:pPr>
              <w:spacing w:line="276" w:lineRule="auto"/>
              <w:rPr>
                <w:highlight w:val="yellow"/>
              </w:rPr>
            </w:pPr>
            <w:r>
              <w:rPr>
                <w:highlight w:val="yellow"/>
              </w:rPr>
              <w:t>EMAIL</w:t>
            </w:r>
          </w:p>
        </w:tc>
        <w:tc>
          <w:tcPr>
            <w:tcW w:w="2194" w:type="dxa"/>
          </w:tcPr>
          <w:p w14:paraId="0497DAE9" w14:textId="6F060A9E" w:rsidR="00EA54A5" w:rsidRPr="008E500B" w:rsidRDefault="008043C7" w:rsidP="005B4E9E">
            <w:pPr>
              <w:spacing w:line="276" w:lineRule="auto"/>
              <w:rPr>
                <w:highlight w:val="yellow"/>
              </w:rPr>
            </w:pPr>
            <w:r>
              <w:rPr>
                <w:highlight w:val="yellow"/>
              </w:rPr>
              <w:t>v</w:t>
            </w:r>
            <w:r w:rsidR="00B44944">
              <w:rPr>
                <w:highlight w:val="yellow"/>
              </w:rPr>
              <w:t>archar</w:t>
            </w:r>
          </w:p>
        </w:tc>
        <w:tc>
          <w:tcPr>
            <w:tcW w:w="4046" w:type="dxa"/>
          </w:tcPr>
          <w:p w14:paraId="50B5D8F6" w14:textId="03FFADDE" w:rsidR="00EA54A5" w:rsidRPr="008E500B" w:rsidRDefault="00FF5F59" w:rsidP="005B4E9E">
            <w:pPr>
              <w:spacing w:line="276" w:lineRule="auto"/>
              <w:rPr>
                <w:highlight w:val="yellow"/>
              </w:rPr>
            </w:pPr>
            <w:r>
              <w:rPr>
                <w:highlight w:val="yellow"/>
              </w:rPr>
              <w:t>Individual</w:t>
            </w:r>
            <w:r w:rsidR="008562AC">
              <w:rPr>
                <w:highlight w:val="yellow"/>
              </w:rPr>
              <w:t xml:space="preserve"> email </w:t>
            </w:r>
            <w:r w:rsidR="00436BF4">
              <w:rPr>
                <w:highlight w:val="yellow"/>
              </w:rPr>
              <w:t>address</w:t>
            </w:r>
            <w:r w:rsidR="00436BF4">
              <w:t xml:space="preserve"> </w:t>
            </w:r>
            <w:r w:rsidR="008562AC">
              <w:rPr>
                <w:highlight w:val="yellow"/>
              </w:rPr>
              <w:t xml:space="preserve">added in the </w:t>
            </w:r>
            <w:r>
              <w:rPr>
                <w:highlight w:val="yellow"/>
              </w:rPr>
              <w:t xml:space="preserve">“TO” </w:t>
            </w:r>
            <w:r w:rsidR="008562AC">
              <w:rPr>
                <w:highlight w:val="yellow"/>
              </w:rPr>
              <w:t>field.</w:t>
            </w:r>
          </w:p>
        </w:tc>
      </w:tr>
      <w:tr w:rsidR="0029263E" w14:paraId="67D1AED7" w14:textId="77777777" w:rsidTr="00CC5DDB">
        <w:tc>
          <w:tcPr>
            <w:tcW w:w="4097" w:type="dxa"/>
          </w:tcPr>
          <w:p w14:paraId="18E3427E" w14:textId="14002AE3" w:rsidR="0029263E" w:rsidRDefault="0029263E" w:rsidP="0029263E">
            <w:pPr>
              <w:spacing w:line="276" w:lineRule="auto"/>
              <w:rPr>
                <w:highlight w:val="yellow"/>
              </w:rPr>
            </w:pPr>
            <w:r w:rsidRPr="00FE3FAD">
              <w:rPr>
                <w:highlight w:val="yellow"/>
              </w:rPr>
              <w:t>CREATED</w:t>
            </w:r>
            <w:r>
              <w:rPr>
                <w:highlight w:val="yellow"/>
              </w:rPr>
              <w:t>_</w:t>
            </w:r>
            <w:r w:rsidRPr="00FE3FAD">
              <w:rPr>
                <w:highlight w:val="yellow"/>
              </w:rPr>
              <w:t>BY</w:t>
            </w:r>
          </w:p>
        </w:tc>
        <w:tc>
          <w:tcPr>
            <w:tcW w:w="2194" w:type="dxa"/>
          </w:tcPr>
          <w:p w14:paraId="617A917F" w14:textId="5A8C210C" w:rsidR="0029263E" w:rsidRDefault="0029263E" w:rsidP="0029263E">
            <w:pPr>
              <w:spacing w:line="276" w:lineRule="auto"/>
              <w:rPr>
                <w:highlight w:val="yellow"/>
              </w:rPr>
            </w:pPr>
            <w:r w:rsidRPr="008E500B">
              <w:rPr>
                <w:highlight w:val="yellow"/>
              </w:rPr>
              <w:t>bigint(20)</w:t>
            </w:r>
          </w:p>
        </w:tc>
        <w:tc>
          <w:tcPr>
            <w:tcW w:w="4046" w:type="dxa"/>
          </w:tcPr>
          <w:p w14:paraId="362C980B" w14:textId="1E8BB8CD" w:rsidR="0029263E" w:rsidRDefault="0029263E" w:rsidP="0029263E">
            <w:pPr>
              <w:spacing w:line="276" w:lineRule="auto"/>
              <w:rPr>
                <w:highlight w:val="yellow"/>
              </w:rPr>
            </w:pPr>
            <w:r w:rsidRPr="008540DE">
              <w:rPr>
                <w:highlight w:val="yellow"/>
              </w:rPr>
              <w:t>Account user name</w:t>
            </w:r>
          </w:p>
        </w:tc>
      </w:tr>
      <w:tr w:rsidR="0029263E" w14:paraId="5E968046" w14:textId="77777777" w:rsidTr="00CC5DDB">
        <w:tc>
          <w:tcPr>
            <w:tcW w:w="4097" w:type="dxa"/>
          </w:tcPr>
          <w:p w14:paraId="216499B4" w14:textId="657A1357" w:rsidR="0029263E" w:rsidRDefault="0029263E" w:rsidP="0029263E">
            <w:pPr>
              <w:spacing w:line="276" w:lineRule="auto"/>
              <w:rPr>
                <w:highlight w:val="yellow"/>
              </w:rPr>
            </w:pPr>
            <w:r w:rsidRPr="00FE3FAD">
              <w:rPr>
                <w:highlight w:val="yellow"/>
              </w:rPr>
              <w:t>EDITED</w:t>
            </w:r>
            <w:r>
              <w:rPr>
                <w:highlight w:val="yellow"/>
              </w:rPr>
              <w:t>_</w:t>
            </w:r>
            <w:r w:rsidRPr="00FE3FAD">
              <w:rPr>
                <w:highlight w:val="yellow"/>
              </w:rPr>
              <w:t>BY</w:t>
            </w:r>
          </w:p>
        </w:tc>
        <w:tc>
          <w:tcPr>
            <w:tcW w:w="2194" w:type="dxa"/>
          </w:tcPr>
          <w:p w14:paraId="2B6945EA" w14:textId="4CDC9F9A" w:rsidR="0029263E" w:rsidRDefault="0029263E" w:rsidP="0029263E">
            <w:pPr>
              <w:spacing w:line="276" w:lineRule="auto"/>
              <w:rPr>
                <w:highlight w:val="yellow"/>
              </w:rPr>
            </w:pPr>
            <w:r w:rsidRPr="008E500B">
              <w:rPr>
                <w:highlight w:val="yellow"/>
              </w:rPr>
              <w:t>bigint(20)</w:t>
            </w:r>
          </w:p>
        </w:tc>
        <w:tc>
          <w:tcPr>
            <w:tcW w:w="4046" w:type="dxa"/>
          </w:tcPr>
          <w:p w14:paraId="00ABEC57" w14:textId="713D4226" w:rsidR="0029263E" w:rsidRDefault="0029263E" w:rsidP="0029263E">
            <w:pPr>
              <w:spacing w:line="276" w:lineRule="auto"/>
              <w:rPr>
                <w:highlight w:val="yellow"/>
              </w:rPr>
            </w:pPr>
            <w:r w:rsidRPr="008540DE">
              <w:rPr>
                <w:highlight w:val="yellow"/>
              </w:rPr>
              <w:t>Account user name</w:t>
            </w:r>
          </w:p>
        </w:tc>
      </w:tr>
      <w:tr w:rsidR="00FC18F7" w14:paraId="22D912A5" w14:textId="77777777" w:rsidTr="00CC5DDB">
        <w:tc>
          <w:tcPr>
            <w:tcW w:w="4097" w:type="dxa"/>
          </w:tcPr>
          <w:p w14:paraId="34F5D025" w14:textId="1744D862" w:rsidR="00FC18F7" w:rsidRDefault="00FC18F7" w:rsidP="00FC18F7">
            <w:pPr>
              <w:spacing w:line="276" w:lineRule="auto"/>
              <w:rPr>
                <w:highlight w:val="yellow"/>
              </w:rPr>
            </w:pPr>
            <w:r>
              <w:rPr>
                <w:highlight w:val="yellow"/>
              </w:rPr>
              <w:t>CREATED_DATE</w:t>
            </w:r>
          </w:p>
        </w:tc>
        <w:tc>
          <w:tcPr>
            <w:tcW w:w="2194" w:type="dxa"/>
          </w:tcPr>
          <w:p w14:paraId="553ED9B5" w14:textId="46E3B368" w:rsidR="00FC18F7" w:rsidRDefault="00FC18F7" w:rsidP="00FC18F7">
            <w:pPr>
              <w:spacing w:line="276" w:lineRule="auto"/>
              <w:rPr>
                <w:highlight w:val="yellow"/>
              </w:rPr>
            </w:pPr>
            <w:r w:rsidRPr="0012193A">
              <w:rPr>
                <w:highlight w:val="yellow"/>
              </w:rPr>
              <w:t>datetime</w:t>
            </w:r>
          </w:p>
        </w:tc>
        <w:tc>
          <w:tcPr>
            <w:tcW w:w="4046" w:type="dxa"/>
          </w:tcPr>
          <w:p w14:paraId="6732CC6B" w14:textId="7A935279" w:rsidR="00FC18F7" w:rsidRDefault="00FC18F7" w:rsidP="00FC18F7">
            <w:pPr>
              <w:spacing w:line="276" w:lineRule="auto"/>
              <w:rPr>
                <w:highlight w:val="yellow"/>
              </w:rPr>
            </w:pPr>
            <w:r>
              <w:rPr>
                <w:highlight w:val="yellow"/>
              </w:rPr>
              <w:t>Date created.</w:t>
            </w:r>
          </w:p>
        </w:tc>
      </w:tr>
      <w:tr w:rsidR="00FC18F7" w14:paraId="1E26CACD" w14:textId="77777777" w:rsidTr="00CC5DDB">
        <w:tc>
          <w:tcPr>
            <w:tcW w:w="4097" w:type="dxa"/>
          </w:tcPr>
          <w:p w14:paraId="095B5EC1" w14:textId="472DF108" w:rsidR="00FC18F7" w:rsidRDefault="00FC18F7" w:rsidP="00FC18F7">
            <w:pPr>
              <w:spacing w:line="276" w:lineRule="auto"/>
              <w:rPr>
                <w:highlight w:val="yellow"/>
              </w:rPr>
            </w:pPr>
            <w:r>
              <w:rPr>
                <w:highlight w:val="yellow"/>
              </w:rPr>
              <w:t>EDITED_DATE</w:t>
            </w:r>
          </w:p>
        </w:tc>
        <w:tc>
          <w:tcPr>
            <w:tcW w:w="2194" w:type="dxa"/>
          </w:tcPr>
          <w:p w14:paraId="114ED51A" w14:textId="28667C2B" w:rsidR="00FC18F7" w:rsidRDefault="00FC18F7" w:rsidP="00FC18F7">
            <w:pPr>
              <w:spacing w:line="276" w:lineRule="auto"/>
              <w:rPr>
                <w:highlight w:val="yellow"/>
              </w:rPr>
            </w:pPr>
            <w:r w:rsidRPr="0012193A">
              <w:rPr>
                <w:highlight w:val="yellow"/>
              </w:rPr>
              <w:t>datetime</w:t>
            </w:r>
          </w:p>
        </w:tc>
        <w:tc>
          <w:tcPr>
            <w:tcW w:w="4046" w:type="dxa"/>
          </w:tcPr>
          <w:p w14:paraId="185208C2" w14:textId="00CFDDED" w:rsidR="00FC18F7" w:rsidRDefault="00FC18F7" w:rsidP="00FC18F7">
            <w:pPr>
              <w:spacing w:line="276" w:lineRule="auto"/>
              <w:rPr>
                <w:highlight w:val="yellow"/>
              </w:rPr>
            </w:pPr>
            <w:r>
              <w:rPr>
                <w:highlight w:val="yellow"/>
              </w:rPr>
              <w:t>Date edited.</w:t>
            </w:r>
          </w:p>
        </w:tc>
      </w:tr>
    </w:tbl>
    <w:p w14:paraId="67081AC6" w14:textId="048C172A" w:rsidR="00EA54A5" w:rsidRDefault="00EA54A5" w:rsidP="002D3FFD">
      <w:pPr>
        <w:spacing w:line="276" w:lineRule="auto"/>
      </w:pPr>
    </w:p>
    <w:p w14:paraId="019A2BB4" w14:textId="77777777" w:rsidR="00B55A3F" w:rsidRDefault="00B55A3F" w:rsidP="002238CF">
      <w:pPr>
        <w:spacing w:line="276" w:lineRule="auto"/>
      </w:pPr>
    </w:p>
    <w:p w14:paraId="05C7B3E0" w14:textId="44D4F9BC" w:rsidR="002238CF" w:rsidRDefault="002238CF" w:rsidP="002238CF">
      <w:pPr>
        <w:spacing w:line="276" w:lineRule="auto"/>
      </w:pPr>
      <w:r>
        <w:t xml:space="preserve">Groups screen Add/Edit/Remove screens will utilize the following two tables. When the </w:t>
      </w:r>
      <w:r w:rsidR="007F3B62">
        <w:t xml:space="preserve">EMAIL_RECIPIENT_TYPE </w:t>
      </w:r>
      <w:r>
        <w:t>is selected as customers, then the selected customer id will be updated in the X_PARTNER_</w:t>
      </w:r>
      <w:ins w:id="151" w:author="Varsha Kuruvillaparapallichera" w:date="2019-01-28T17:47:00Z">
        <w:r w:rsidR="00FB0988">
          <w:t>EMAIL_</w:t>
        </w:r>
      </w:ins>
      <w:r>
        <w:t>GROUP_CUSTOMER</w:t>
      </w:r>
      <w:del w:id="152" w:author="Molisani, Ying S" w:date="2019-01-03T15:54:00Z">
        <w:r w:rsidDel="00920BDF">
          <w:delText>_DETAILS</w:delText>
        </w:r>
      </w:del>
      <w:r>
        <w:t xml:space="preserve"> table.</w:t>
      </w:r>
    </w:p>
    <w:p w14:paraId="0D61570A" w14:textId="52AA7BCC" w:rsidR="00EB50BC" w:rsidRDefault="00EB50BC" w:rsidP="002D3FFD">
      <w:pPr>
        <w:spacing w:line="276" w:lineRule="auto"/>
      </w:pPr>
    </w:p>
    <w:p w14:paraId="36FE7A60" w14:textId="6A459F8D" w:rsidR="00780946" w:rsidRPr="004A67E7" w:rsidRDefault="00780946" w:rsidP="002D3FFD">
      <w:pPr>
        <w:spacing w:line="276" w:lineRule="auto"/>
        <w:rPr>
          <w:b/>
        </w:rPr>
      </w:pPr>
      <w:r w:rsidRPr="004A67E7">
        <w:rPr>
          <w:b/>
        </w:rPr>
        <w:t xml:space="preserve">Table: </w:t>
      </w:r>
      <w:bookmarkStart w:id="153" w:name="x_partner_emailgroups"/>
      <w:r w:rsidR="00BD5A06" w:rsidRPr="004A67E7">
        <w:rPr>
          <w:b/>
        </w:rPr>
        <w:t>X_PARTNER_EMAIL</w:t>
      </w:r>
      <w:r w:rsidR="00436BF4">
        <w:rPr>
          <w:b/>
        </w:rPr>
        <w:t>_</w:t>
      </w:r>
      <w:r w:rsidR="00BD5A06" w:rsidRPr="004A67E7">
        <w:rPr>
          <w:b/>
        </w:rPr>
        <w:t>GROUP</w:t>
      </w:r>
      <w:bookmarkEnd w:id="153"/>
    </w:p>
    <w:tbl>
      <w:tblPr>
        <w:tblStyle w:val="TableGrid"/>
        <w:tblW w:w="0" w:type="auto"/>
        <w:tblLook w:val="04A0" w:firstRow="1" w:lastRow="0" w:firstColumn="1" w:lastColumn="0" w:noHBand="0" w:noVBand="1"/>
      </w:tblPr>
      <w:tblGrid>
        <w:gridCol w:w="3683"/>
        <w:gridCol w:w="3328"/>
        <w:gridCol w:w="3326"/>
      </w:tblGrid>
      <w:tr w:rsidR="00780946" w14:paraId="614F5F61" w14:textId="77777777" w:rsidTr="005B4E9E">
        <w:tc>
          <w:tcPr>
            <w:tcW w:w="3683" w:type="dxa"/>
            <w:shd w:val="clear" w:color="auto" w:fill="1F3864" w:themeFill="accent1" w:themeFillShade="80"/>
          </w:tcPr>
          <w:p w14:paraId="4305B967" w14:textId="77777777" w:rsidR="00780946" w:rsidRPr="006E1CFD" w:rsidRDefault="00780946" w:rsidP="005B4E9E">
            <w:pPr>
              <w:spacing w:line="276" w:lineRule="auto"/>
              <w:rPr>
                <w:b/>
              </w:rPr>
            </w:pPr>
            <w:r w:rsidRPr="006E1CFD">
              <w:rPr>
                <w:b/>
              </w:rPr>
              <w:t>Column</w:t>
            </w:r>
          </w:p>
        </w:tc>
        <w:tc>
          <w:tcPr>
            <w:tcW w:w="3328" w:type="dxa"/>
            <w:shd w:val="clear" w:color="auto" w:fill="1F3864" w:themeFill="accent1" w:themeFillShade="80"/>
          </w:tcPr>
          <w:p w14:paraId="4DA67F28" w14:textId="77777777" w:rsidR="00780946" w:rsidRPr="006E1CFD" w:rsidRDefault="00780946" w:rsidP="005B4E9E">
            <w:pPr>
              <w:spacing w:line="276" w:lineRule="auto"/>
              <w:rPr>
                <w:b/>
              </w:rPr>
            </w:pPr>
            <w:r w:rsidRPr="006E1CFD">
              <w:rPr>
                <w:b/>
              </w:rPr>
              <w:t>Data Type</w:t>
            </w:r>
          </w:p>
        </w:tc>
        <w:tc>
          <w:tcPr>
            <w:tcW w:w="3326" w:type="dxa"/>
            <w:shd w:val="clear" w:color="auto" w:fill="1F3864" w:themeFill="accent1" w:themeFillShade="80"/>
          </w:tcPr>
          <w:p w14:paraId="0768FA1A" w14:textId="77777777" w:rsidR="00780946" w:rsidRPr="006E1CFD" w:rsidRDefault="00780946" w:rsidP="005B4E9E">
            <w:pPr>
              <w:spacing w:line="276" w:lineRule="auto"/>
              <w:rPr>
                <w:b/>
              </w:rPr>
            </w:pPr>
            <w:r w:rsidRPr="006E1CFD">
              <w:rPr>
                <w:b/>
              </w:rPr>
              <w:t>Remarks</w:t>
            </w:r>
          </w:p>
        </w:tc>
      </w:tr>
      <w:tr w:rsidR="00780946" w14:paraId="7CEDFEB1" w14:textId="77777777" w:rsidTr="005B4E9E">
        <w:tc>
          <w:tcPr>
            <w:tcW w:w="3683" w:type="dxa"/>
          </w:tcPr>
          <w:p w14:paraId="3D0B0553" w14:textId="77777777" w:rsidR="00780946" w:rsidRPr="008E500B" w:rsidRDefault="00780946" w:rsidP="005B4E9E">
            <w:pPr>
              <w:spacing w:line="276" w:lineRule="auto"/>
              <w:rPr>
                <w:highlight w:val="yellow"/>
              </w:rPr>
            </w:pPr>
            <w:r w:rsidRPr="00C92C54">
              <w:t>ID</w:t>
            </w:r>
          </w:p>
        </w:tc>
        <w:tc>
          <w:tcPr>
            <w:tcW w:w="3328" w:type="dxa"/>
          </w:tcPr>
          <w:p w14:paraId="6AD80902" w14:textId="77777777" w:rsidR="00780946" w:rsidRPr="008E500B" w:rsidRDefault="00780946" w:rsidP="005B4E9E">
            <w:pPr>
              <w:spacing w:line="276" w:lineRule="auto"/>
              <w:rPr>
                <w:highlight w:val="yellow"/>
              </w:rPr>
            </w:pPr>
            <w:r w:rsidRPr="008E500B">
              <w:rPr>
                <w:highlight w:val="yellow"/>
              </w:rPr>
              <w:t xml:space="preserve">bigint(20) </w:t>
            </w:r>
          </w:p>
        </w:tc>
        <w:tc>
          <w:tcPr>
            <w:tcW w:w="3326" w:type="dxa"/>
          </w:tcPr>
          <w:p w14:paraId="7CDE72FB" w14:textId="2666CB1F" w:rsidR="00780946" w:rsidRPr="008E500B" w:rsidRDefault="00780946" w:rsidP="005B4E9E">
            <w:pPr>
              <w:spacing w:line="276" w:lineRule="auto"/>
              <w:rPr>
                <w:highlight w:val="yellow"/>
              </w:rPr>
            </w:pPr>
            <w:r w:rsidRPr="008E500B">
              <w:rPr>
                <w:highlight w:val="yellow"/>
              </w:rPr>
              <w:t>NOT NULL</w:t>
            </w:r>
            <w:r w:rsidR="00FD2F38">
              <w:rPr>
                <w:highlight w:val="yellow"/>
              </w:rPr>
              <w:t xml:space="preserve"> Auto generated</w:t>
            </w:r>
          </w:p>
        </w:tc>
      </w:tr>
      <w:tr w:rsidR="00780946" w14:paraId="3A324ED0" w14:textId="77777777" w:rsidTr="005B4E9E">
        <w:tc>
          <w:tcPr>
            <w:tcW w:w="3683" w:type="dxa"/>
          </w:tcPr>
          <w:p w14:paraId="5150C1B6" w14:textId="33DEFFAA" w:rsidR="00780946" w:rsidRPr="008E500B" w:rsidRDefault="00615805" w:rsidP="00615805">
            <w:pPr>
              <w:spacing w:line="276" w:lineRule="auto"/>
              <w:rPr>
                <w:highlight w:val="yellow"/>
              </w:rPr>
            </w:pPr>
            <w:r>
              <w:rPr>
                <w:highlight w:val="yellow"/>
              </w:rPr>
              <w:t>X_</w:t>
            </w:r>
            <w:r w:rsidR="00780946">
              <w:rPr>
                <w:highlight w:val="yellow"/>
              </w:rPr>
              <w:t>PARTNER_ID</w:t>
            </w:r>
          </w:p>
        </w:tc>
        <w:tc>
          <w:tcPr>
            <w:tcW w:w="3328" w:type="dxa"/>
          </w:tcPr>
          <w:p w14:paraId="2224553C" w14:textId="77777777" w:rsidR="00780946" w:rsidRPr="008E500B" w:rsidRDefault="00780946" w:rsidP="005B4E9E">
            <w:pPr>
              <w:spacing w:line="276" w:lineRule="auto"/>
              <w:rPr>
                <w:highlight w:val="yellow"/>
              </w:rPr>
            </w:pPr>
            <w:r w:rsidRPr="008E500B">
              <w:rPr>
                <w:highlight w:val="yellow"/>
              </w:rPr>
              <w:t xml:space="preserve">bigint(20) </w:t>
            </w:r>
          </w:p>
        </w:tc>
        <w:tc>
          <w:tcPr>
            <w:tcW w:w="3326" w:type="dxa"/>
          </w:tcPr>
          <w:p w14:paraId="5A66446C" w14:textId="77777777" w:rsidR="00780946" w:rsidRDefault="00780946" w:rsidP="005B4E9E">
            <w:pPr>
              <w:spacing w:line="276" w:lineRule="auto"/>
              <w:rPr>
                <w:highlight w:val="yellow"/>
              </w:rPr>
            </w:pPr>
            <w:r w:rsidRPr="008E500B">
              <w:rPr>
                <w:highlight w:val="yellow"/>
              </w:rPr>
              <w:t>NOT NULL</w:t>
            </w:r>
            <w:r w:rsidR="00FD2F38">
              <w:rPr>
                <w:highlight w:val="yellow"/>
              </w:rPr>
              <w:t xml:space="preserve"> Partner id</w:t>
            </w:r>
          </w:p>
          <w:p w14:paraId="66E6AAC6" w14:textId="3C66E886" w:rsidR="00436BF4" w:rsidRPr="008E500B" w:rsidRDefault="00436BF4" w:rsidP="005B4E9E">
            <w:pPr>
              <w:spacing w:line="276" w:lineRule="auto"/>
              <w:rPr>
                <w:highlight w:val="yellow"/>
              </w:rPr>
            </w:pPr>
            <w:r>
              <w:rPr>
                <w:highlight w:val="yellow"/>
              </w:rPr>
              <w:t>Foreign Key</w:t>
            </w:r>
          </w:p>
        </w:tc>
      </w:tr>
      <w:tr w:rsidR="00780946" w14:paraId="20703E38" w14:textId="77777777" w:rsidTr="005B4E9E">
        <w:tc>
          <w:tcPr>
            <w:tcW w:w="3683" w:type="dxa"/>
          </w:tcPr>
          <w:p w14:paraId="37065615" w14:textId="2C7997B3" w:rsidR="00780946" w:rsidRPr="008E500B" w:rsidRDefault="00615805" w:rsidP="005B4E9E">
            <w:pPr>
              <w:spacing w:line="276" w:lineRule="auto"/>
              <w:rPr>
                <w:highlight w:val="yellow"/>
              </w:rPr>
            </w:pPr>
            <w:r>
              <w:rPr>
                <w:highlight w:val="yellow"/>
              </w:rPr>
              <w:t>NAME</w:t>
            </w:r>
          </w:p>
        </w:tc>
        <w:tc>
          <w:tcPr>
            <w:tcW w:w="3328" w:type="dxa"/>
          </w:tcPr>
          <w:p w14:paraId="09213947" w14:textId="38084409" w:rsidR="00780946" w:rsidRPr="008E500B" w:rsidRDefault="00FB1166" w:rsidP="005B4E9E">
            <w:pPr>
              <w:spacing w:line="276" w:lineRule="auto"/>
              <w:rPr>
                <w:highlight w:val="yellow"/>
              </w:rPr>
            </w:pPr>
            <w:r>
              <w:rPr>
                <w:highlight w:val="yellow"/>
              </w:rPr>
              <w:t>V</w:t>
            </w:r>
            <w:r w:rsidR="004E0805">
              <w:rPr>
                <w:highlight w:val="yellow"/>
              </w:rPr>
              <w:t>archar</w:t>
            </w:r>
            <w:r>
              <w:rPr>
                <w:highlight w:val="yellow"/>
              </w:rPr>
              <w:t>(150)</w:t>
            </w:r>
          </w:p>
        </w:tc>
        <w:tc>
          <w:tcPr>
            <w:tcW w:w="3326" w:type="dxa"/>
          </w:tcPr>
          <w:p w14:paraId="5A9EFD82" w14:textId="5384BD30" w:rsidR="00780946" w:rsidRPr="008E500B" w:rsidRDefault="00FD2F38" w:rsidP="005B4E9E">
            <w:pPr>
              <w:spacing w:line="276" w:lineRule="auto"/>
              <w:rPr>
                <w:highlight w:val="yellow"/>
              </w:rPr>
            </w:pPr>
            <w:r>
              <w:rPr>
                <w:highlight w:val="yellow"/>
              </w:rPr>
              <w:t>Value given in Group name field.</w:t>
            </w:r>
          </w:p>
        </w:tc>
      </w:tr>
      <w:tr w:rsidR="00780946" w14:paraId="34D18051" w14:textId="77777777" w:rsidTr="005B4E9E">
        <w:tc>
          <w:tcPr>
            <w:tcW w:w="3683" w:type="dxa"/>
          </w:tcPr>
          <w:p w14:paraId="0D0FA398" w14:textId="54C1D9AA" w:rsidR="00780946" w:rsidRPr="008E500B" w:rsidRDefault="00615805" w:rsidP="005B4E9E">
            <w:pPr>
              <w:spacing w:line="276" w:lineRule="auto"/>
              <w:rPr>
                <w:highlight w:val="yellow"/>
              </w:rPr>
            </w:pPr>
            <w:r>
              <w:rPr>
                <w:highlight w:val="yellow"/>
              </w:rPr>
              <w:t>DESCRIPTION</w:t>
            </w:r>
          </w:p>
        </w:tc>
        <w:tc>
          <w:tcPr>
            <w:tcW w:w="3328" w:type="dxa"/>
          </w:tcPr>
          <w:p w14:paraId="2C03A901" w14:textId="008F0B2C" w:rsidR="00780946" w:rsidRPr="008E500B" w:rsidRDefault="00FB1166" w:rsidP="005B4E9E">
            <w:pPr>
              <w:spacing w:line="276" w:lineRule="auto"/>
              <w:rPr>
                <w:highlight w:val="yellow"/>
              </w:rPr>
            </w:pPr>
            <w:r>
              <w:rPr>
                <w:highlight w:val="yellow"/>
              </w:rPr>
              <w:t>V</w:t>
            </w:r>
            <w:r w:rsidR="004E0805">
              <w:rPr>
                <w:highlight w:val="yellow"/>
              </w:rPr>
              <w:t>archar</w:t>
            </w:r>
            <w:r>
              <w:rPr>
                <w:highlight w:val="yellow"/>
              </w:rPr>
              <w:t>(200)</w:t>
            </w:r>
          </w:p>
        </w:tc>
        <w:tc>
          <w:tcPr>
            <w:tcW w:w="3326" w:type="dxa"/>
          </w:tcPr>
          <w:p w14:paraId="23775A57" w14:textId="27A2F1DA" w:rsidR="00780946" w:rsidRPr="008E500B" w:rsidRDefault="00FD2F38" w:rsidP="005B4E9E">
            <w:pPr>
              <w:spacing w:line="276" w:lineRule="auto"/>
              <w:rPr>
                <w:highlight w:val="yellow"/>
              </w:rPr>
            </w:pPr>
            <w:r>
              <w:rPr>
                <w:highlight w:val="yellow"/>
              </w:rPr>
              <w:t>Value given in Group Description field</w:t>
            </w:r>
          </w:p>
        </w:tc>
      </w:tr>
      <w:tr w:rsidR="00615805" w14:paraId="447B50E2" w14:textId="77777777" w:rsidTr="005B4E9E">
        <w:tc>
          <w:tcPr>
            <w:tcW w:w="3683" w:type="dxa"/>
          </w:tcPr>
          <w:p w14:paraId="662C09C5" w14:textId="4F64EFFB" w:rsidR="00615805" w:rsidRDefault="00615805" w:rsidP="005B4E9E">
            <w:pPr>
              <w:spacing w:line="276" w:lineRule="auto"/>
              <w:rPr>
                <w:highlight w:val="yellow"/>
              </w:rPr>
            </w:pPr>
            <w:r>
              <w:rPr>
                <w:highlight w:val="yellow"/>
              </w:rPr>
              <w:lastRenderedPageBreak/>
              <w:t>EMAIL_RECIPIENT_TYPE</w:t>
            </w:r>
          </w:p>
        </w:tc>
        <w:tc>
          <w:tcPr>
            <w:tcW w:w="3328" w:type="dxa"/>
          </w:tcPr>
          <w:p w14:paraId="427FB33E" w14:textId="30A2AF31" w:rsidR="00615805" w:rsidRPr="008E500B" w:rsidRDefault="004E0805" w:rsidP="005B4E9E">
            <w:pPr>
              <w:spacing w:line="276" w:lineRule="auto"/>
              <w:rPr>
                <w:highlight w:val="yellow"/>
              </w:rPr>
            </w:pPr>
            <w:r w:rsidRPr="008E500B">
              <w:rPr>
                <w:highlight w:val="yellow"/>
              </w:rPr>
              <w:t>bigint(20)</w:t>
            </w:r>
          </w:p>
        </w:tc>
        <w:tc>
          <w:tcPr>
            <w:tcW w:w="3326" w:type="dxa"/>
          </w:tcPr>
          <w:p w14:paraId="380C21D9" w14:textId="16459C93" w:rsidR="00615805" w:rsidRPr="008E500B" w:rsidRDefault="00FB6B8A" w:rsidP="00856CC1">
            <w:pPr>
              <w:spacing w:line="276" w:lineRule="auto"/>
              <w:rPr>
                <w:highlight w:val="yellow"/>
              </w:rPr>
            </w:pPr>
            <w:r>
              <w:rPr>
                <w:highlight w:val="yellow"/>
              </w:rPr>
              <w:t>1(All) or 2(Customer)</w:t>
            </w:r>
            <w:r w:rsidR="00BF072D">
              <w:rPr>
                <w:highlight w:val="yellow"/>
              </w:rPr>
              <w:t xml:space="preserve"> </w:t>
            </w:r>
            <w:r w:rsidR="00856CC1">
              <w:rPr>
                <w:highlight w:val="yellow"/>
              </w:rPr>
              <w:t>Value updated from LOOKUP table</w:t>
            </w:r>
          </w:p>
        </w:tc>
      </w:tr>
      <w:tr w:rsidR="0029263E" w14:paraId="001C2090" w14:textId="77777777" w:rsidTr="005B4E9E">
        <w:tc>
          <w:tcPr>
            <w:tcW w:w="3683" w:type="dxa"/>
          </w:tcPr>
          <w:p w14:paraId="76DC9CCD" w14:textId="6F33FBF6" w:rsidR="0029263E" w:rsidRDefault="0029263E" w:rsidP="0029263E">
            <w:pPr>
              <w:spacing w:line="276" w:lineRule="auto"/>
              <w:rPr>
                <w:highlight w:val="yellow"/>
              </w:rPr>
            </w:pPr>
            <w:r w:rsidRPr="00FE3FAD">
              <w:rPr>
                <w:highlight w:val="yellow"/>
              </w:rPr>
              <w:t>CREATED</w:t>
            </w:r>
            <w:r>
              <w:rPr>
                <w:highlight w:val="yellow"/>
              </w:rPr>
              <w:t>_</w:t>
            </w:r>
            <w:r w:rsidRPr="00FE3FAD">
              <w:rPr>
                <w:highlight w:val="yellow"/>
              </w:rPr>
              <w:t>BY</w:t>
            </w:r>
          </w:p>
        </w:tc>
        <w:tc>
          <w:tcPr>
            <w:tcW w:w="3328" w:type="dxa"/>
          </w:tcPr>
          <w:p w14:paraId="08786966" w14:textId="7830E3DD" w:rsidR="0029263E" w:rsidRPr="008E500B" w:rsidRDefault="0029263E" w:rsidP="0029263E">
            <w:pPr>
              <w:spacing w:line="276" w:lineRule="auto"/>
              <w:rPr>
                <w:highlight w:val="yellow"/>
              </w:rPr>
            </w:pPr>
            <w:r w:rsidRPr="008E500B">
              <w:rPr>
                <w:highlight w:val="yellow"/>
              </w:rPr>
              <w:t>bigint(20)</w:t>
            </w:r>
          </w:p>
        </w:tc>
        <w:tc>
          <w:tcPr>
            <w:tcW w:w="3326" w:type="dxa"/>
          </w:tcPr>
          <w:p w14:paraId="0E702A86" w14:textId="49232048" w:rsidR="0029263E" w:rsidRPr="008E500B" w:rsidRDefault="0029263E" w:rsidP="0029263E">
            <w:pPr>
              <w:spacing w:line="276" w:lineRule="auto"/>
              <w:rPr>
                <w:highlight w:val="yellow"/>
              </w:rPr>
            </w:pPr>
            <w:r w:rsidRPr="00A432C4">
              <w:rPr>
                <w:highlight w:val="yellow"/>
              </w:rPr>
              <w:t>Account user name</w:t>
            </w:r>
          </w:p>
        </w:tc>
      </w:tr>
      <w:tr w:rsidR="0029263E" w14:paraId="68F48892" w14:textId="77777777" w:rsidTr="005B4E9E">
        <w:tc>
          <w:tcPr>
            <w:tcW w:w="3683" w:type="dxa"/>
          </w:tcPr>
          <w:p w14:paraId="43A4B767" w14:textId="00D428F5" w:rsidR="0029263E" w:rsidRDefault="0029263E" w:rsidP="0029263E">
            <w:pPr>
              <w:spacing w:line="276" w:lineRule="auto"/>
              <w:rPr>
                <w:highlight w:val="yellow"/>
              </w:rPr>
            </w:pPr>
            <w:r w:rsidRPr="00FE3FAD">
              <w:rPr>
                <w:highlight w:val="yellow"/>
              </w:rPr>
              <w:t>EDITED</w:t>
            </w:r>
            <w:r>
              <w:rPr>
                <w:highlight w:val="yellow"/>
              </w:rPr>
              <w:t>_</w:t>
            </w:r>
            <w:r w:rsidRPr="00FE3FAD">
              <w:rPr>
                <w:highlight w:val="yellow"/>
              </w:rPr>
              <w:t>BY</w:t>
            </w:r>
          </w:p>
        </w:tc>
        <w:tc>
          <w:tcPr>
            <w:tcW w:w="3328" w:type="dxa"/>
          </w:tcPr>
          <w:p w14:paraId="211CC875" w14:textId="27F9FAD0" w:rsidR="0029263E" w:rsidRPr="008E500B" w:rsidRDefault="0029263E" w:rsidP="0029263E">
            <w:pPr>
              <w:spacing w:line="276" w:lineRule="auto"/>
              <w:rPr>
                <w:highlight w:val="yellow"/>
              </w:rPr>
            </w:pPr>
            <w:r w:rsidRPr="008E500B">
              <w:rPr>
                <w:highlight w:val="yellow"/>
              </w:rPr>
              <w:t>bigint(20)</w:t>
            </w:r>
          </w:p>
        </w:tc>
        <w:tc>
          <w:tcPr>
            <w:tcW w:w="3326" w:type="dxa"/>
          </w:tcPr>
          <w:p w14:paraId="6842E267" w14:textId="639A371B" w:rsidR="0029263E" w:rsidRPr="008E500B" w:rsidRDefault="0029263E" w:rsidP="0029263E">
            <w:pPr>
              <w:spacing w:line="276" w:lineRule="auto"/>
              <w:rPr>
                <w:highlight w:val="yellow"/>
              </w:rPr>
            </w:pPr>
            <w:r w:rsidRPr="00A432C4">
              <w:rPr>
                <w:highlight w:val="yellow"/>
              </w:rPr>
              <w:t>Account user name</w:t>
            </w:r>
          </w:p>
        </w:tc>
      </w:tr>
      <w:tr w:rsidR="007E79EA" w14:paraId="4DDC0F57" w14:textId="77777777" w:rsidTr="005B4E9E">
        <w:tc>
          <w:tcPr>
            <w:tcW w:w="3683" w:type="dxa"/>
          </w:tcPr>
          <w:p w14:paraId="2C066F4A" w14:textId="28E74A71" w:rsidR="007E79EA" w:rsidRDefault="007E79EA" w:rsidP="007E79EA">
            <w:pPr>
              <w:spacing w:line="276" w:lineRule="auto"/>
              <w:rPr>
                <w:highlight w:val="yellow"/>
              </w:rPr>
            </w:pPr>
            <w:r>
              <w:rPr>
                <w:highlight w:val="yellow"/>
              </w:rPr>
              <w:t>CREATED_DATE</w:t>
            </w:r>
          </w:p>
        </w:tc>
        <w:tc>
          <w:tcPr>
            <w:tcW w:w="3328" w:type="dxa"/>
          </w:tcPr>
          <w:p w14:paraId="0DE83530" w14:textId="79957D40" w:rsidR="007E79EA" w:rsidRPr="008E500B" w:rsidRDefault="007E79EA" w:rsidP="007E79EA">
            <w:pPr>
              <w:spacing w:line="276" w:lineRule="auto"/>
              <w:rPr>
                <w:highlight w:val="yellow"/>
              </w:rPr>
            </w:pPr>
            <w:r w:rsidRPr="0012193A">
              <w:rPr>
                <w:highlight w:val="yellow"/>
              </w:rPr>
              <w:t>datetime</w:t>
            </w:r>
          </w:p>
        </w:tc>
        <w:tc>
          <w:tcPr>
            <w:tcW w:w="3326" w:type="dxa"/>
          </w:tcPr>
          <w:p w14:paraId="204D3AF8" w14:textId="1FBA9F90" w:rsidR="007E79EA" w:rsidRPr="008E500B" w:rsidRDefault="007E79EA" w:rsidP="007E79EA">
            <w:pPr>
              <w:spacing w:line="276" w:lineRule="auto"/>
              <w:rPr>
                <w:highlight w:val="yellow"/>
              </w:rPr>
            </w:pPr>
            <w:r>
              <w:rPr>
                <w:highlight w:val="yellow"/>
              </w:rPr>
              <w:t>Date created.</w:t>
            </w:r>
          </w:p>
        </w:tc>
      </w:tr>
      <w:tr w:rsidR="007E79EA" w14:paraId="24E9EC7D" w14:textId="77777777" w:rsidTr="005B4E9E">
        <w:tc>
          <w:tcPr>
            <w:tcW w:w="3683" w:type="dxa"/>
          </w:tcPr>
          <w:p w14:paraId="782AFF65" w14:textId="54DF9BB7" w:rsidR="007E79EA" w:rsidRDefault="007E79EA" w:rsidP="007E79EA">
            <w:pPr>
              <w:spacing w:line="276" w:lineRule="auto"/>
              <w:rPr>
                <w:highlight w:val="yellow"/>
              </w:rPr>
            </w:pPr>
            <w:r>
              <w:rPr>
                <w:highlight w:val="yellow"/>
              </w:rPr>
              <w:t>EDITED_DATE</w:t>
            </w:r>
          </w:p>
        </w:tc>
        <w:tc>
          <w:tcPr>
            <w:tcW w:w="3328" w:type="dxa"/>
          </w:tcPr>
          <w:p w14:paraId="2494CCCA" w14:textId="632316C9" w:rsidR="007E79EA" w:rsidRPr="008E500B" w:rsidRDefault="007E79EA" w:rsidP="007E79EA">
            <w:pPr>
              <w:spacing w:line="276" w:lineRule="auto"/>
              <w:rPr>
                <w:highlight w:val="yellow"/>
              </w:rPr>
            </w:pPr>
            <w:r w:rsidRPr="0012193A">
              <w:rPr>
                <w:highlight w:val="yellow"/>
              </w:rPr>
              <w:t>datetime</w:t>
            </w:r>
          </w:p>
        </w:tc>
        <w:tc>
          <w:tcPr>
            <w:tcW w:w="3326" w:type="dxa"/>
          </w:tcPr>
          <w:p w14:paraId="7B812809" w14:textId="59B1B049" w:rsidR="007E79EA" w:rsidRPr="008E500B" w:rsidRDefault="007E79EA" w:rsidP="007E79EA">
            <w:pPr>
              <w:spacing w:line="276" w:lineRule="auto"/>
              <w:rPr>
                <w:highlight w:val="yellow"/>
              </w:rPr>
            </w:pPr>
            <w:r>
              <w:rPr>
                <w:highlight w:val="yellow"/>
              </w:rPr>
              <w:t>Date edited.</w:t>
            </w:r>
          </w:p>
        </w:tc>
      </w:tr>
    </w:tbl>
    <w:p w14:paraId="3F944502" w14:textId="29ECFF70" w:rsidR="00AD327A" w:rsidRDefault="00AD327A" w:rsidP="002D3FFD">
      <w:pPr>
        <w:spacing w:line="276" w:lineRule="auto"/>
      </w:pPr>
    </w:p>
    <w:p w14:paraId="4041D09D" w14:textId="5FB861FE" w:rsidR="00FB6B8A" w:rsidRDefault="00FB6B8A" w:rsidP="002D3FFD">
      <w:pPr>
        <w:spacing w:line="276" w:lineRule="auto"/>
      </w:pPr>
      <w:r>
        <w:t>When the group type is customer(2), the customers that are selected will be updated in the following table.</w:t>
      </w:r>
    </w:p>
    <w:p w14:paraId="1A87C3DC" w14:textId="72C5908D" w:rsidR="00310FF0" w:rsidRPr="00123381" w:rsidRDefault="00BD6B02" w:rsidP="002D3FFD">
      <w:pPr>
        <w:spacing w:line="276" w:lineRule="auto"/>
        <w:rPr>
          <w:b/>
        </w:rPr>
      </w:pPr>
      <w:r w:rsidRPr="00123381">
        <w:rPr>
          <w:b/>
        </w:rPr>
        <w:t xml:space="preserve">Table: </w:t>
      </w:r>
      <w:bookmarkStart w:id="154" w:name="x_partner_group_customer_details"/>
      <w:r w:rsidRPr="00123381">
        <w:rPr>
          <w:b/>
        </w:rPr>
        <w:t>X_PARTNER_</w:t>
      </w:r>
      <w:ins w:id="155" w:author="Varsha Kuruvillaparapallichera" w:date="2019-01-28T17:46:00Z">
        <w:r w:rsidR="0096011C">
          <w:rPr>
            <w:b/>
          </w:rPr>
          <w:t>EMAIL_</w:t>
        </w:r>
      </w:ins>
      <w:r w:rsidRPr="00123381">
        <w:rPr>
          <w:b/>
        </w:rPr>
        <w:t>GROUP_</w:t>
      </w:r>
      <w:r w:rsidR="002238CF" w:rsidRPr="00123381">
        <w:rPr>
          <w:b/>
        </w:rPr>
        <w:t>CUSTOMER</w:t>
      </w:r>
    </w:p>
    <w:tbl>
      <w:tblPr>
        <w:tblStyle w:val="TableGrid"/>
        <w:tblW w:w="0" w:type="auto"/>
        <w:tblLook w:val="04A0" w:firstRow="1" w:lastRow="0" w:firstColumn="1" w:lastColumn="0" w:noHBand="0" w:noVBand="1"/>
      </w:tblPr>
      <w:tblGrid>
        <w:gridCol w:w="3790"/>
        <w:gridCol w:w="2806"/>
        <w:gridCol w:w="3741"/>
      </w:tblGrid>
      <w:tr w:rsidR="00BD6B02" w14:paraId="4A775815" w14:textId="77777777" w:rsidTr="00645C24">
        <w:tc>
          <w:tcPr>
            <w:tcW w:w="3498" w:type="dxa"/>
            <w:shd w:val="clear" w:color="auto" w:fill="1F3864" w:themeFill="accent1" w:themeFillShade="80"/>
          </w:tcPr>
          <w:bookmarkEnd w:id="154"/>
          <w:p w14:paraId="7A5EB857" w14:textId="77777777" w:rsidR="00BD6B02" w:rsidRPr="006E1CFD" w:rsidRDefault="00BD6B02" w:rsidP="005B4E9E">
            <w:pPr>
              <w:spacing w:line="276" w:lineRule="auto"/>
              <w:rPr>
                <w:b/>
              </w:rPr>
            </w:pPr>
            <w:r w:rsidRPr="006E1CFD">
              <w:rPr>
                <w:b/>
              </w:rPr>
              <w:t>Column</w:t>
            </w:r>
          </w:p>
        </w:tc>
        <w:tc>
          <w:tcPr>
            <w:tcW w:w="3096" w:type="dxa"/>
            <w:shd w:val="clear" w:color="auto" w:fill="1F3864" w:themeFill="accent1" w:themeFillShade="80"/>
          </w:tcPr>
          <w:p w14:paraId="1ED2DE83" w14:textId="77777777" w:rsidR="00BD6B02" w:rsidRPr="006E1CFD" w:rsidRDefault="00BD6B02" w:rsidP="005B4E9E">
            <w:pPr>
              <w:spacing w:line="276" w:lineRule="auto"/>
              <w:rPr>
                <w:b/>
              </w:rPr>
            </w:pPr>
            <w:r w:rsidRPr="006E1CFD">
              <w:rPr>
                <w:b/>
              </w:rPr>
              <w:t>Data Type</w:t>
            </w:r>
          </w:p>
        </w:tc>
        <w:tc>
          <w:tcPr>
            <w:tcW w:w="3743" w:type="dxa"/>
            <w:shd w:val="clear" w:color="auto" w:fill="1F3864" w:themeFill="accent1" w:themeFillShade="80"/>
          </w:tcPr>
          <w:p w14:paraId="1AAF19A4" w14:textId="77777777" w:rsidR="00BD6B02" w:rsidRPr="006E1CFD" w:rsidRDefault="00BD6B02" w:rsidP="005B4E9E">
            <w:pPr>
              <w:spacing w:line="276" w:lineRule="auto"/>
              <w:rPr>
                <w:b/>
              </w:rPr>
            </w:pPr>
            <w:r w:rsidRPr="006E1CFD">
              <w:rPr>
                <w:b/>
              </w:rPr>
              <w:t>Remarks</w:t>
            </w:r>
          </w:p>
        </w:tc>
      </w:tr>
      <w:tr w:rsidR="00BD6B02" w14:paraId="6B438192" w14:textId="77777777" w:rsidTr="00645C24">
        <w:tc>
          <w:tcPr>
            <w:tcW w:w="3498" w:type="dxa"/>
          </w:tcPr>
          <w:p w14:paraId="5F7AFD9C" w14:textId="77777777" w:rsidR="00BD6B02" w:rsidRPr="008E500B" w:rsidRDefault="00BD6B02" w:rsidP="005B4E9E">
            <w:pPr>
              <w:spacing w:line="276" w:lineRule="auto"/>
              <w:rPr>
                <w:highlight w:val="yellow"/>
              </w:rPr>
            </w:pPr>
            <w:r w:rsidRPr="00C92C54">
              <w:t>ID</w:t>
            </w:r>
          </w:p>
        </w:tc>
        <w:tc>
          <w:tcPr>
            <w:tcW w:w="3096" w:type="dxa"/>
          </w:tcPr>
          <w:p w14:paraId="0C603DAA" w14:textId="77777777" w:rsidR="00BD6B02" w:rsidRPr="008E500B" w:rsidRDefault="00BD6B02" w:rsidP="005B4E9E">
            <w:pPr>
              <w:spacing w:line="276" w:lineRule="auto"/>
              <w:rPr>
                <w:highlight w:val="yellow"/>
              </w:rPr>
            </w:pPr>
            <w:r w:rsidRPr="008E500B">
              <w:rPr>
                <w:highlight w:val="yellow"/>
              </w:rPr>
              <w:t xml:space="preserve">bigint(20) </w:t>
            </w:r>
          </w:p>
        </w:tc>
        <w:tc>
          <w:tcPr>
            <w:tcW w:w="3743" w:type="dxa"/>
          </w:tcPr>
          <w:p w14:paraId="632A5D20" w14:textId="3780F772" w:rsidR="00BD6B02" w:rsidRPr="008E500B" w:rsidRDefault="00BD6B02" w:rsidP="005B4E9E">
            <w:pPr>
              <w:spacing w:line="276" w:lineRule="auto"/>
              <w:rPr>
                <w:highlight w:val="yellow"/>
              </w:rPr>
            </w:pPr>
            <w:r w:rsidRPr="008E500B">
              <w:rPr>
                <w:highlight w:val="yellow"/>
              </w:rPr>
              <w:t>NOT NULL</w:t>
            </w:r>
            <w:r w:rsidR="00A97EAF">
              <w:rPr>
                <w:highlight w:val="yellow"/>
              </w:rPr>
              <w:t xml:space="preserve"> Auto generated</w:t>
            </w:r>
          </w:p>
        </w:tc>
      </w:tr>
      <w:tr w:rsidR="00BD6B02" w14:paraId="0EB04FD7" w14:textId="77777777" w:rsidTr="00645C24">
        <w:tc>
          <w:tcPr>
            <w:tcW w:w="3498" w:type="dxa"/>
          </w:tcPr>
          <w:p w14:paraId="17CE9BED" w14:textId="4891D627" w:rsidR="00BD6B02" w:rsidRPr="008E500B" w:rsidRDefault="00D76128" w:rsidP="005B4E9E">
            <w:pPr>
              <w:spacing w:line="276" w:lineRule="auto"/>
              <w:rPr>
                <w:highlight w:val="yellow"/>
              </w:rPr>
            </w:pPr>
            <w:r>
              <w:rPr>
                <w:highlight w:val="yellow"/>
              </w:rPr>
              <w:t>X_PARTNER_EMAIL_GROUP_ID</w:t>
            </w:r>
          </w:p>
        </w:tc>
        <w:tc>
          <w:tcPr>
            <w:tcW w:w="3096" w:type="dxa"/>
          </w:tcPr>
          <w:p w14:paraId="6C409D80" w14:textId="660BABC0" w:rsidR="00BD6B02" w:rsidRPr="008E500B" w:rsidRDefault="00FB6B8A" w:rsidP="005B4E9E">
            <w:pPr>
              <w:spacing w:line="276" w:lineRule="auto"/>
              <w:rPr>
                <w:highlight w:val="yellow"/>
              </w:rPr>
            </w:pPr>
            <w:r w:rsidRPr="008E500B">
              <w:rPr>
                <w:highlight w:val="yellow"/>
              </w:rPr>
              <w:t>bigint(20)</w:t>
            </w:r>
          </w:p>
        </w:tc>
        <w:tc>
          <w:tcPr>
            <w:tcW w:w="3743" w:type="dxa"/>
          </w:tcPr>
          <w:p w14:paraId="685E9A9B" w14:textId="392E14D8" w:rsidR="00BD6B02" w:rsidRDefault="00BD6B02" w:rsidP="00A97EAF">
            <w:pPr>
              <w:spacing w:line="276" w:lineRule="auto"/>
              <w:rPr>
                <w:highlight w:val="yellow"/>
              </w:rPr>
            </w:pPr>
            <w:r w:rsidRPr="008E500B">
              <w:rPr>
                <w:highlight w:val="yellow"/>
              </w:rPr>
              <w:t>NOT NULL</w:t>
            </w:r>
            <w:r w:rsidR="00A97EAF">
              <w:rPr>
                <w:highlight w:val="yellow"/>
              </w:rPr>
              <w:t xml:space="preserve"> </w:t>
            </w:r>
            <w:r w:rsidR="00D76128">
              <w:rPr>
                <w:highlight w:val="yellow"/>
              </w:rPr>
              <w:t>X_PARTNER_EMAIL_GROUP.ID</w:t>
            </w:r>
            <w:r w:rsidR="00D76128">
              <w:t xml:space="preserve"> </w:t>
            </w:r>
            <w:r w:rsidR="00A97EAF" w:rsidRPr="0029263E">
              <w:rPr>
                <w:highlight w:val="yellow"/>
              </w:rPr>
              <w:t>is updated here.</w:t>
            </w:r>
          </w:p>
          <w:p w14:paraId="05E71F81" w14:textId="1C3F6FDE" w:rsidR="00D76128" w:rsidRPr="008E500B" w:rsidRDefault="00D76128" w:rsidP="00A97EAF">
            <w:pPr>
              <w:spacing w:line="276" w:lineRule="auto"/>
              <w:rPr>
                <w:highlight w:val="yellow"/>
              </w:rPr>
            </w:pPr>
            <w:r>
              <w:rPr>
                <w:highlight w:val="yellow"/>
              </w:rPr>
              <w:t>Foreign Key</w:t>
            </w:r>
          </w:p>
        </w:tc>
      </w:tr>
      <w:tr w:rsidR="00BD6B02" w14:paraId="58A44BDD" w14:textId="77777777" w:rsidTr="00645C24">
        <w:tc>
          <w:tcPr>
            <w:tcW w:w="3498" w:type="dxa"/>
          </w:tcPr>
          <w:p w14:paraId="1CF39285" w14:textId="45CBF928" w:rsidR="00BD6B02" w:rsidRPr="008E500B" w:rsidRDefault="00D76128" w:rsidP="005B4E9E">
            <w:pPr>
              <w:spacing w:line="276" w:lineRule="auto"/>
              <w:rPr>
                <w:highlight w:val="yellow"/>
              </w:rPr>
            </w:pPr>
            <w:r>
              <w:rPr>
                <w:highlight w:val="yellow"/>
              </w:rPr>
              <w:t>USER</w:t>
            </w:r>
            <w:r w:rsidR="0012624E">
              <w:rPr>
                <w:highlight w:val="yellow"/>
              </w:rPr>
              <w:t>_ID</w:t>
            </w:r>
          </w:p>
        </w:tc>
        <w:tc>
          <w:tcPr>
            <w:tcW w:w="3096" w:type="dxa"/>
          </w:tcPr>
          <w:p w14:paraId="4748C09F" w14:textId="70857891" w:rsidR="00BD6B02" w:rsidRPr="008E500B" w:rsidRDefault="00FB6B8A" w:rsidP="005B4E9E">
            <w:pPr>
              <w:spacing w:line="276" w:lineRule="auto"/>
              <w:rPr>
                <w:highlight w:val="yellow"/>
              </w:rPr>
            </w:pPr>
            <w:r w:rsidRPr="008E500B">
              <w:rPr>
                <w:highlight w:val="yellow"/>
              </w:rPr>
              <w:t>bigint(20)</w:t>
            </w:r>
          </w:p>
        </w:tc>
        <w:tc>
          <w:tcPr>
            <w:tcW w:w="3743" w:type="dxa"/>
          </w:tcPr>
          <w:p w14:paraId="0A26373D" w14:textId="77777777" w:rsidR="00BD6B02" w:rsidRDefault="00097C78" w:rsidP="005B4E9E">
            <w:pPr>
              <w:spacing w:line="276" w:lineRule="auto"/>
              <w:rPr>
                <w:highlight w:val="yellow"/>
              </w:rPr>
            </w:pPr>
            <w:r>
              <w:rPr>
                <w:highlight w:val="yellow"/>
              </w:rPr>
              <w:t>User id of customers selected.</w:t>
            </w:r>
          </w:p>
          <w:p w14:paraId="4D127877" w14:textId="3C7D4835" w:rsidR="00D76128" w:rsidRPr="008E500B" w:rsidRDefault="00D76128" w:rsidP="005B4E9E">
            <w:pPr>
              <w:spacing w:line="276" w:lineRule="auto"/>
              <w:rPr>
                <w:highlight w:val="yellow"/>
              </w:rPr>
            </w:pPr>
            <w:r>
              <w:rPr>
                <w:highlight w:val="yellow"/>
              </w:rPr>
              <w:t>Foreign Key</w:t>
            </w:r>
          </w:p>
        </w:tc>
      </w:tr>
      <w:tr w:rsidR="007E79EA" w14:paraId="0AB15BEE" w14:textId="77777777" w:rsidTr="00645C24">
        <w:tc>
          <w:tcPr>
            <w:tcW w:w="3498" w:type="dxa"/>
          </w:tcPr>
          <w:p w14:paraId="54C0D6E4" w14:textId="0DAFF5F7" w:rsidR="007E79EA" w:rsidRDefault="007E79EA" w:rsidP="007E79EA">
            <w:pPr>
              <w:spacing w:line="276" w:lineRule="auto"/>
              <w:rPr>
                <w:highlight w:val="yellow"/>
              </w:rPr>
            </w:pPr>
            <w:r w:rsidRPr="00FE3FAD">
              <w:rPr>
                <w:highlight w:val="yellow"/>
              </w:rPr>
              <w:t>CREATED</w:t>
            </w:r>
            <w:r>
              <w:rPr>
                <w:highlight w:val="yellow"/>
              </w:rPr>
              <w:t>_</w:t>
            </w:r>
            <w:r w:rsidRPr="00FE3FAD">
              <w:rPr>
                <w:highlight w:val="yellow"/>
              </w:rPr>
              <w:t>BY</w:t>
            </w:r>
          </w:p>
        </w:tc>
        <w:tc>
          <w:tcPr>
            <w:tcW w:w="3096" w:type="dxa"/>
          </w:tcPr>
          <w:p w14:paraId="0500D601" w14:textId="62713D31" w:rsidR="007E79EA" w:rsidRPr="008E500B" w:rsidRDefault="007E79EA" w:rsidP="007E79EA">
            <w:pPr>
              <w:spacing w:line="276" w:lineRule="auto"/>
              <w:rPr>
                <w:highlight w:val="yellow"/>
              </w:rPr>
            </w:pPr>
            <w:r w:rsidRPr="00F15794">
              <w:rPr>
                <w:highlight w:val="yellow"/>
              </w:rPr>
              <w:t>datetime</w:t>
            </w:r>
          </w:p>
        </w:tc>
        <w:tc>
          <w:tcPr>
            <w:tcW w:w="3743" w:type="dxa"/>
          </w:tcPr>
          <w:p w14:paraId="0C1E8A6E" w14:textId="72540AEC" w:rsidR="007E79EA" w:rsidRPr="008E500B" w:rsidRDefault="0029263E" w:rsidP="007E79EA">
            <w:pPr>
              <w:spacing w:line="276" w:lineRule="auto"/>
              <w:rPr>
                <w:highlight w:val="yellow"/>
              </w:rPr>
            </w:pPr>
            <w:r>
              <w:rPr>
                <w:highlight w:val="yellow"/>
              </w:rPr>
              <w:t>Account user name</w:t>
            </w:r>
          </w:p>
        </w:tc>
      </w:tr>
      <w:tr w:rsidR="007E79EA" w14:paraId="38D1A2CC" w14:textId="77777777" w:rsidTr="0029263E">
        <w:trPr>
          <w:trHeight w:val="70"/>
        </w:trPr>
        <w:tc>
          <w:tcPr>
            <w:tcW w:w="3498" w:type="dxa"/>
          </w:tcPr>
          <w:p w14:paraId="51207541" w14:textId="4F53BB0E" w:rsidR="007E79EA" w:rsidRDefault="007E79EA" w:rsidP="007E79EA">
            <w:pPr>
              <w:spacing w:line="276" w:lineRule="auto"/>
              <w:rPr>
                <w:highlight w:val="yellow"/>
              </w:rPr>
            </w:pPr>
            <w:r w:rsidRPr="00FE3FAD">
              <w:rPr>
                <w:highlight w:val="yellow"/>
              </w:rPr>
              <w:t>EDITED</w:t>
            </w:r>
            <w:r>
              <w:rPr>
                <w:highlight w:val="yellow"/>
              </w:rPr>
              <w:t>_</w:t>
            </w:r>
            <w:r w:rsidRPr="00FE3FAD">
              <w:rPr>
                <w:highlight w:val="yellow"/>
              </w:rPr>
              <w:t>BY</w:t>
            </w:r>
          </w:p>
        </w:tc>
        <w:tc>
          <w:tcPr>
            <w:tcW w:w="3096" w:type="dxa"/>
          </w:tcPr>
          <w:p w14:paraId="653F1681" w14:textId="2D4574A4" w:rsidR="007E79EA" w:rsidRPr="008E500B" w:rsidRDefault="007E79EA" w:rsidP="007E79EA">
            <w:pPr>
              <w:spacing w:line="276" w:lineRule="auto"/>
              <w:rPr>
                <w:highlight w:val="yellow"/>
              </w:rPr>
            </w:pPr>
            <w:r w:rsidRPr="00F15794">
              <w:rPr>
                <w:highlight w:val="yellow"/>
              </w:rPr>
              <w:t>datetime</w:t>
            </w:r>
          </w:p>
        </w:tc>
        <w:tc>
          <w:tcPr>
            <w:tcW w:w="3743" w:type="dxa"/>
          </w:tcPr>
          <w:p w14:paraId="404F2F2D" w14:textId="381CEEF2" w:rsidR="007E79EA" w:rsidRPr="008E500B" w:rsidRDefault="0029263E" w:rsidP="007E79EA">
            <w:pPr>
              <w:spacing w:line="276" w:lineRule="auto"/>
              <w:rPr>
                <w:highlight w:val="yellow"/>
              </w:rPr>
            </w:pPr>
            <w:r>
              <w:rPr>
                <w:highlight w:val="yellow"/>
              </w:rPr>
              <w:t>Account user name</w:t>
            </w:r>
          </w:p>
        </w:tc>
      </w:tr>
      <w:tr w:rsidR="007E79EA" w14:paraId="7703278E" w14:textId="77777777" w:rsidTr="00645C24">
        <w:tc>
          <w:tcPr>
            <w:tcW w:w="3498" w:type="dxa"/>
          </w:tcPr>
          <w:p w14:paraId="5D5F3098" w14:textId="46E3EC6F" w:rsidR="007E79EA" w:rsidRDefault="007E79EA" w:rsidP="007E79EA">
            <w:pPr>
              <w:spacing w:line="276" w:lineRule="auto"/>
              <w:rPr>
                <w:highlight w:val="yellow"/>
              </w:rPr>
            </w:pPr>
            <w:r>
              <w:rPr>
                <w:highlight w:val="yellow"/>
              </w:rPr>
              <w:t>CREATED_DATE</w:t>
            </w:r>
          </w:p>
        </w:tc>
        <w:tc>
          <w:tcPr>
            <w:tcW w:w="3096" w:type="dxa"/>
          </w:tcPr>
          <w:p w14:paraId="27D811CF" w14:textId="5C988A5F" w:rsidR="007E79EA" w:rsidRPr="008E500B" w:rsidRDefault="007E79EA" w:rsidP="007E79EA">
            <w:pPr>
              <w:spacing w:line="276" w:lineRule="auto"/>
              <w:rPr>
                <w:highlight w:val="yellow"/>
              </w:rPr>
            </w:pPr>
            <w:r w:rsidRPr="00F15794">
              <w:rPr>
                <w:highlight w:val="yellow"/>
              </w:rPr>
              <w:t>datetime</w:t>
            </w:r>
          </w:p>
        </w:tc>
        <w:tc>
          <w:tcPr>
            <w:tcW w:w="3743" w:type="dxa"/>
          </w:tcPr>
          <w:p w14:paraId="272FFCD4" w14:textId="3019E770" w:rsidR="007E79EA" w:rsidRPr="008E500B" w:rsidRDefault="007E79EA" w:rsidP="007E79EA">
            <w:pPr>
              <w:spacing w:line="276" w:lineRule="auto"/>
              <w:rPr>
                <w:highlight w:val="yellow"/>
              </w:rPr>
            </w:pPr>
            <w:r>
              <w:rPr>
                <w:highlight w:val="yellow"/>
              </w:rPr>
              <w:t>Date created.</w:t>
            </w:r>
          </w:p>
        </w:tc>
      </w:tr>
      <w:tr w:rsidR="007E79EA" w14:paraId="19F0380A" w14:textId="77777777" w:rsidTr="00645C24">
        <w:tc>
          <w:tcPr>
            <w:tcW w:w="3498" w:type="dxa"/>
          </w:tcPr>
          <w:p w14:paraId="4F116AEC" w14:textId="55CC272A" w:rsidR="007E79EA" w:rsidRDefault="007E79EA" w:rsidP="007E79EA">
            <w:pPr>
              <w:spacing w:line="276" w:lineRule="auto"/>
              <w:rPr>
                <w:highlight w:val="yellow"/>
              </w:rPr>
            </w:pPr>
            <w:r>
              <w:rPr>
                <w:highlight w:val="yellow"/>
              </w:rPr>
              <w:t>EDITED_DATE</w:t>
            </w:r>
          </w:p>
        </w:tc>
        <w:tc>
          <w:tcPr>
            <w:tcW w:w="3096" w:type="dxa"/>
          </w:tcPr>
          <w:p w14:paraId="6A3FAEC8" w14:textId="630153B3" w:rsidR="007E79EA" w:rsidRPr="008E500B" w:rsidRDefault="007E79EA" w:rsidP="007E79EA">
            <w:pPr>
              <w:spacing w:line="276" w:lineRule="auto"/>
              <w:rPr>
                <w:highlight w:val="yellow"/>
              </w:rPr>
            </w:pPr>
            <w:r w:rsidRPr="00F15794">
              <w:rPr>
                <w:highlight w:val="yellow"/>
              </w:rPr>
              <w:t>datetime</w:t>
            </w:r>
          </w:p>
        </w:tc>
        <w:tc>
          <w:tcPr>
            <w:tcW w:w="3743" w:type="dxa"/>
          </w:tcPr>
          <w:p w14:paraId="282120B3" w14:textId="1431CF7D" w:rsidR="007E79EA" w:rsidRPr="008E500B" w:rsidRDefault="007E79EA" w:rsidP="007E79EA">
            <w:pPr>
              <w:spacing w:line="276" w:lineRule="auto"/>
              <w:rPr>
                <w:highlight w:val="yellow"/>
              </w:rPr>
            </w:pPr>
            <w:r>
              <w:rPr>
                <w:highlight w:val="yellow"/>
              </w:rPr>
              <w:t>Date edited.</w:t>
            </w:r>
          </w:p>
        </w:tc>
      </w:tr>
    </w:tbl>
    <w:p w14:paraId="32158E5F" w14:textId="37FD2319" w:rsidR="00310FF0" w:rsidRDefault="00310FF0" w:rsidP="002D3FFD">
      <w:pPr>
        <w:spacing w:line="276" w:lineRule="auto"/>
      </w:pPr>
    </w:p>
    <w:p w14:paraId="053834E0" w14:textId="40BA1A1A" w:rsidR="00310FF0" w:rsidRDefault="00310FF0" w:rsidP="002D3FFD">
      <w:pPr>
        <w:spacing w:line="276" w:lineRule="auto"/>
      </w:pPr>
    </w:p>
    <w:p w14:paraId="7AECC71C" w14:textId="04184C32" w:rsidR="00310FF0" w:rsidRDefault="00310FF0" w:rsidP="002D3FFD">
      <w:pPr>
        <w:spacing w:line="276" w:lineRule="auto"/>
      </w:pPr>
    </w:p>
    <w:p w14:paraId="7B72F8BA" w14:textId="3F3E059D" w:rsidR="00FB4C15" w:rsidRDefault="0098377D" w:rsidP="002D3FFD">
      <w:pPr>
        <w:pStyle w:val="Heading1"/>
        <w:numPr>
          <w:ilvl w:val="0"/>
          <w:numId w:val="9"/>
        </w:numPr>
        <w:spacing w:line="276" w:lineRule="auto"/>
        <w:jc w:val="center"/>
      </w:pPr>
      <w:r>
        <w:t xml:space="preserve"> </w:t>
      </w:r>
      <w:bookmarkStart w:id="156" w:name="_Toc532463887"/>
      <w:r w:rsidR="00646B54">
        <w:t>Queries and Clarification</w:t>
      </w:r>
      <w:bookmarkEnd w:id="156"/>
    </w:p>
    <w:p w14:paraId="72789EFD" w14:textId="4A99A73A" w:rsidR="007E4F84" w:rsidRDefault="00793819" w:rsidP="001339F7">
      <w:pPr>
        <w:pStyle w:val="ListParagraph"/>
        <w:numPr>
          <w:ilvl w:val="0"/>
          <w:numId w:val="19"/>
        </w:numPr>
        <w:spacing w:line="276" w:lineRule="auto"/>
        <w:rPr>
          <w:rFonts w:ascii="Times New Roman" w:hAnsi="Times New Roman"/>
          <w:sz w:val="24"/>
          <w:szCs w:val="24"/>
        </w:rPr>
      </w:pPr>
      <w:r w:rsidRPr="00D63AB8">
        <w:rPr>
          <w:rFonts w:ascii="Times New Roman" w:hAnsi="Times New Roman"/>
          <w:sz w:val="24"/>
          <w:szCs w:val="24"/>
        </w:rPr>
        <w:t>In the Groups link</w:t>
      </w:r>
      <w:r w:rsidR="006C5FF9" w:rsidRPr="00D63AB8">
        <w:rPr>
          <w:rFonts w:ascii="Times New Roman" w:hAnsi="Times New Roman"/>
          <w:sz w:val="24"/>
          <w:szCs w:val="24"/>
        </w:rPr>
        <w:t xml:space="preserve"> sub menu</w:t>
      </w:r>
      <w:r w:rsidRPr="00D63AB8">
        <w:rPr>
          <w:rFonts w:ascii="Times New Roman" w:hAnsi="Times New Roman"/>
          <w:sz w:val="24"/>
          <w:szCs w:val="24"/>
        </w:rPr>
        <w:t xml:space="preserve">, should </w:t>
      </w:r>
      <w:r w:rsidR="006C5FF9" w:rsidRPr="00D63AB8">
        <w:rPr>
          <w:rFonts w:ascii="Times New Roman" w:hAnsi="Times New Roman"/>
          <w:sz w:val="24"/>
          <w:szCs w:val="24"/>
        </w:rPr>
        <w:t>w</w:t>
      </w:r>
      <w:r w:rsidRPr="00D63AB8">
        <w:rPr>
          <w:rFonts w:ascii="Times New Roman" w:hAnsi="Times New Roman"/>
          <w:sz w:val="24"/>
          <w:szCs w:val="24"/>
        </w:rPr>
        <w:t xml:space="preserve">e </w:t>
      </w:r>
      <w:r w:rsidR="006C5FF9" w:rsidRPr="00D63AB8">
        <w:rPr>
          <w:rFonts w:ascii="Times New Roman" w:hAnsi="Times New Roman"/>
          <w:sz w:val="24"/>
          <w:szCs w:val="24"/>
        </w:rPr>
        <w:t xml:space="preserve">have </w:t>
      </w:r>
      <w:r w:rsidRPr="00D63AB8">
        <w:rPr>
          <w:rFonts w:ascii="Times New Roman" w:hAnsi="Times New Roman"/>
          <w:sz w:val="24"/>
          <w:szCs w:val="24"/>
        </w:rPr>
        <w:t>character</w:t>
      </w:r>
      <w:r w:rsidR="006C5FF9" w:rsidRPr="00D63AB8">
        <w:rPr>
          <w:rFonts w:ascii="Times New Roman" w:hAnsi="Times New Roman"/>
          <w:sz w:val="24"/>
          <w:szCs w:val="24"/>
        </w:rPr>
        <w:t xml:space="preserve"> limit restriction</w:t>
      </w:r>
      <w:r w:rsidRPr="00D63AB8">
        <w:rPr>
          <w:rFonts w:ascii="Times New Roman" w:hAnsi="Times New Roman"/>
          <w:sz w:val="24"/>
          <w:szCs w:val="24"/>
        </w:rPr>
        <w:t xml:space="preserve"> for the Group name and group description text boxes?</w:t>
      </w:r>
    </w:p>
    <w:p w14:paraId="03B13AB5" w14:textId="029682DF" w:rsidR="00C87F80" w:rsidRPr="00D63AB8" w:rsidRDefault="00C87F80" w:rsidP="00C87F80">
      <w:pPr>
        <w:pStyle w:val="ListParagraph"/>
        <w:spacing w:line="276" w:lineRule="auto"/>
        <w:rPr>
          <w:rFonts w:ascii="Times New Roman" w:hAnsi="Times New Roman"/>
          <w:sz w:val="24"/>
          <w:szCs w:val="24"/>
        </w:rPr>
      </w:pPr>
      <w:r>
        <w:rPr>
          <w:rFonts w:ascii="Times New Roman" w:hAnsi="Times New Roman"/>
          <w:sz w:val="24"/>
          <w:szCs w:val="24"/>
        </w:rPr>
        <w:t>Ans: No (Ying / Dec 18, 2018)</w:t>
      </w:r>
    </w:p>
    <w:sectPr w:rsidR="00C87F80" w:rsidRPr="00D63AB8" w:rsidSect="00B6341B">
      <w:headerReference w:type="default" r:id="rId10"/>
      <w:footerReference w:type="default" r:id="rId11"/>
      <w:headerReference w:type="first" r:id="rId12"/>
      <w:pgSz w:w="12240" w:h="15840" w:code="1"/>
      <w:pgMar w:top="1728" w:right="900" w:bottom="1440" w:left="99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940A7" w14:textId="77777777" w:rsidR="00741C88" w:rsidRDefault="00741C88" w:rsidP="00071A8A">
      <w:pPr>
        <w:pStyle w:val="snip"/>
      </w:pPr>
      <w:r>
        <w:separator/>
      </w:r>
    </w:p>
  </w:endnote>
  <w:endnote w:type="continuationSeparator" w:id="0">
    <w:p w14:paraId="7E498B5C" w14:textId="77777777" w:rsidR="00741C88" w:rsidRDefault="00741C88" w:rsidP="00071A8A">
      <w:pPr>
        <w:pStyle w:val="sni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4424"/>
      <w:gridCol w:w="2562"/>
      <w:gridCol w:w="3361"/>
    </w:tblGrid>
    <w:tr w:rsidR="005B4E9E" w14:paraId="36D72019" w14:textId="77777777">
      <w:tc>
        <w:tcPr>
          <w:tcW w:w="2138" w:type="pct"/>
          <w:tcBorders>
            <w:top w:val="single" w:sz="4" w:space="0" w:color="auto"/>
          </w:tcBorders>
        </w:tcPr>
        <w:p w14:paraId="2C9975C6" w14:textId="77777777" w:rsidR="005B4E9E" w:rsidRDefault="005B4E9E">
          <w:pPr>
            <w:pStyle w:val="Footer1"/>
          </w:pPr>
        </w:p>
      </w:tc>
      <w:tc>
        <w:tcPr>
          <w:tcW w:w="1238" w:type="pct"/>
          <w:tcBorders>
            <w:top w:val="single" w:sz="4" w:space="0" w:color="auto"/>
          </w:tcBorders>
        </w:tcPr>
        <w:p w14:paraId="1647EA4D" w14:textId="77777777" w:rsidR="005B4E9E" w:rsidRDefault="005B4E9E">
          <w:pPr>
            <w:pStyle w:val="Footer"/>
          </w:pPr>
          <w:r>
            <w:t>HCLT Confidential</w:t>
          </w:r>
        </w:p>
      </w:tc>
      <w:tc>
        <w:tcPr>
          <w:tcW w:w="1624" w:type="pct"/>
          <w:tcBorders>
            <w:top w:val="single" w:sz="4" w:space="0" w:color="auto"/>
          </w:tcBorders>
        </w:tcPr>
        <w:p w14:paraId="5FF43661" w14:textId="3A352D14" w:rsidR="005B4E9E" w:rsidRDefault="005B4E9E">
          <w:pPr>
            <w:pStyle w:val="Footer2"/>
          </w:pPr>
          <w:r>
            <w:t xml:space="preserve">Page </w:t>
          </w:r>
          <w:r>
            <w:fldChar w:fldCharType="begin"/>
          </w:r>
          <w:r>
            <w:instrText xml:space="preserve"> PAGE </w:instrText>
          </w:r>
          <w:r>
            <w:fldChar w:fldCharType="separate"/>
          </w:r>
          <w:r w:rsidR="0058624B">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8624B">
            <w:rPr>
              <w:noProof/>
            </w:rPr>
            <w:t>14</w:t>
          </w:r>
          <w:r>
            <w:rPr>
              <w:noProof/>
            </w:rPr>
            <w:fldChar w:fldCharType="end"/>
          </w:r>
        </w:p>
      </w:tc>
    </w:tr>
  </w:tbl>
  <w:p w14:paraId="75F73865" w14:textId="77777777" w:rsidR="005B4E9E" w:rsidRDefault="005B4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59572" w14:textId="77777777" w:rsidR="00741C88" w:rsidRDefault="00741C88" w:rsidP="00071A8A">
      <w:pPr>
        <w:pStyle w:val="snip"/>
      </w:pPr>
      <w:r>
        <w:separator/>
      </w:r>
    </w:p>
  </w:footnote>
  <w:footnote w:type="continuationSeparator" w:id="0">
    <w:p w14:paraId="505D2D91" w14:textId="77777777" w:rsidR="00741C88" w:rsidRDefault="00741C88" w:rsidP="00071A8A">
      <w:pPr>
        <w:pStyle w:val="snip"/>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0A0" w:firstRow="1" w:lastRow="0" w:firstColumn="1" w:lastColumn="0" w:noHBand="0" w:noVBand="0"/>
    </w:tblPr>
    <w:tblGrid>
      <w:gridCol w:w="6723"/>
      <w:gridCol w:w="236"/>
      <w:gridCol w:w="3388"/>
    </w:tblGrid>
    <w:tr w:rsidR="005B4E9E" w14:paraId="33C79B6F" w14:textId="77777777" w:rsidTr="00E032A1">
      <w:tc>
        <w:tcPr>
          <w:tcW w:w="3249" w:type="pct"/>
          <w:tcBorders>
            <w:bottom w:val="single" w:sz="4" w:space="0" w:color="auto"/>
          </w:tcBorders>
          <w:vAlign w:val="bottom"/>
        </w:tcPr>
        <w:p w14:paraId="46B3A292" w14:textId="614CC748" w:rsidR="005B4E9E" w:rsidRPr="0046552E" w:rsidRDefault="005B4E9E" w:rsidP="00DA273A">
          <w:pPr>
            <w:autoSpaceDE w:val="0"/>
            <w:autoSpaceDN w:val="0"/>
            <w:rPr>
              <w:rFonts w:ascii="Segoe UI" w:hAnsi="Segoe UI" w:cs="Segoe UI"/>
              <w:color w:val="000000"/>
              <w:sz w:val="20"/>
              <w:szCs w:val="20"/>
            </w:rPr>
          </w:pPr>
          <w:r w:rsidRPr="00D3284B">
            <w:rPr>
              <w:rFonts w:ascii="Segoe UI" w:hAnsi="Segoe UI" w:cs="Segoe UI"/>
              <w:color w:val="000000"/>
              <w:sz w:val="20"/>
              <w:szCs w:val="20"/>
            </w:rPr>
            <w:t>TB 156 - Add ability in the partner portal for a partner to initiate</w:t>
          </w:r>
          <w:r>
            <w:rPr>
              <w:rFonts w:ascii="Segoe UI" w:hAnsi="Segoe UI" w:cs="Segoe UI"/>
              <w:color w:val="000000"/>
              <w:sz w:val="20"/>
              <w:szCs w:val="20"/>
            </w:rPr>
            <w:t xml:space="preserve"> </w:t>
          </w:r>
          <w:r w:rsidRPr="00D3284B">
            <w:rPr>
              <w:rFonts w:ascii="Segoe UI" w:hAnsi="Segoe UI" w:cs="Segoe UI"/>
              <w:color w:val="000000"/>
              <w:sz w:val="20"/>
              <w:szCs w:val="20"/>
            </w:rPr>
            <w:t>send an e-mail to their eCon customers.</w:t>
          </w:r>
        </w:p>
      </w:tc>
      <w:tc>
        <w:tcPr>
          <w:tcW w:w="114" w:type="pct"/>
          <w:tcBorders>
            <w:bottom w:val="single" w:sz="4" w:space="0" w:color="auto"/>
          </w:tcBorders>
          <w:vAlign w:val="bottom"/>
        </w:tcPr>
        <w:p w14:paraId="74708D75" w14:textId="77777777" w:rsidR="005B4E9E" w:rsidRDefault="005B4E9E" w:rsidP="00AB0F92">
          <w:pPr>
            <w:pStyle w:val="Header"/>
            <w:jc w:val="left"/>
          </w:pPr>
        </w:p>
      </w:tc>
      <w:tc>
        <w:tcPr>
          <w:tcW w:w="1637" w:type="pct"/>
          <w:tcBorders>
            <w:bottom w:val="single" w:sz="4" w:space="0" w:color="auto"/>
          </w:tcBorders>
        </w:tcPr>
        <w:p w14:paraId="1CEFBA37" w14:textId="77777777" w:rsidR="005B4E9E" w:rsidRDefault="005B4E9E">
          <w:pPr>
            <w:pStyle w:val="Header2"/>
          </w:pPr>
          <w:r>
            <w:object w:dxaOrig="2055" w:dyaOrig="465" w14:anchorId="10D25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23.25pt">
                <v:imagedata r:id="rId1" o:title=""/>
              </v:shape>
              <o:OLEObject Type="Embed" ProgID="PBrush" ShapeID="_x0000_i1025" DrawAspect="Content" ObjectID="_1610202959" r:id="rId2"/>
            </w:object>
          </w:r>
        </w:p>
      </w:tc>
    </w:tr>
  </w:tbl>
  <w:p w14:paraId="0BA2C7CC" w14:textId="77777777" w:rsidR="005B4E9E" w:rsidRDefault="005B4E9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0A0" w:firstRow="1" w:lastRow="0" w:firstColumn="1" w:lastColumn="0" w:noHBand="0" w:noVBand="0"/>
    </w:tblPr>
    <w:tblGrid>
      <w:gridCol w:w="3449"/>
      <w:gridCol w:w="3450"/>
      <w:gridCol w:w="3448"/>
    </w:tblGrid>
    <w:tr w:rsidR="005B4E9E" w14:paraId="45F17359" w14:textId="77777777">
      <w:tc>
        <w:tcPr>
          <w:tcW w:w="1667" w:type="pct"/>
          <w:tcBorders>
            <w:bottom w:val="single" w:sz="4" w:space="0" w:color="auto"/>
          </w:tcBorders>
          <w:vAlign w:val="bottom"/>
        </w:tcPr>
        <w:p w14:paraId="0A1D9504" w14:textId="77777777" w:rsidR="005B4E9E" w:rsidRDefault="005B4E9E">
          <w:pPr>
            <w:pStyle w:val="Header1"/>
          </w:pPr>
        </w:p>
      </w:tc>
      <w:tc>
        <w:tcPr>
          <w:tcW w:w="1667" w:type="pct"/>
          <w:tcBorders>
            <w:bottom w:val="single" w:sz="4" w:space="0" w:color="auto"/>
          </w:tcBorders>
          <w:vAlign w:val="bottom"/>
        </w:tcPr>
        <w:p w14:paraId="2BEA66AA" w14:textId="77777777" w:rsidR="005B4E9E" w:rsidRDefault="005B4E9E">
          <w:pPr>
            <w:pStyle w:val="Header"/>
          </w:pPr>
        </w:p>
      </w:tc>
      <w:tc>
        <w:tcPr>
          <w:tcW w:w="1666" w:type="pct"/>
          <w:tcBorders>
            <w:bottom w:val="single" w:sz="4" w:space="0" w:color="auto"/>
          </w:tcBorders>
        </w:tcPr>
        <w:p w14:paraId="5A7141AD" w14:textId="77777777" w:rsidR="005B4E9E" w:rsidRDefault="005B4E9E">
          <w:pPr>
            <w:pStyle w:val="Header2"/>
          </w:pPr>
          <w:r>
            <w:object w:dxaOrig="2055" w:dyaOrig="465" w14:anchorId="70271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3.5pt;height:23.25pt">
                <v:imagedata r:id="rId1" o:title=""/>
              </v:shape>
              <o:OLEObject Type="Embed" ProgID="PBrush" ShapeID="_x0000_i1026" DrawAspect="Content" ObjectID="_1610202960" r:id="rId2"/>
            </w:object>
          </w:r>
        </w:p>
      </w:tc>
    </w:tr>
  </w:tbl>
  <w:p w14:paraId="5AE2ED94" w14:textId="77777777" w:rsidR="005B4E9E" w:rsidRDefault="005B4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775F6"/>
    <w:multiLevelType w:val="hybridMultilevel"/>
    <w:tmpl w:val="789A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01A62"/>
    <w:multiLevelType w:val="hybridMultilevel"/>
    <w:tmpl w:val="09E84BCA"/>
    <w:lvl w:ilvl="0" w:tplc="0409000F">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rPr>
        <w:rFonts w:cs="Times New Roman"/>
      </w:rPr>
    </w:lvl>
    <w:lvl w:ilvl="2" w:tplc="0409001B" w:tentative="1">
      <w:start w:val="1"/>
      <w:numFmt w:val="lowerRoman"/>
      <w:lvlText w:val="%3."/>
      <w:lvlJc w:val="right"/>
      <w:pPr>
        <w:tabs>
          <w:tab w:val="num" w:pos="2808"/>
        </w:tabs>
        <w:ind w:left="2808" w:hanging="180"/>
      </w:pPr>
      <w:rPr>
        <w:rFonts w:cs="Times New Roman"/>
      </w:rPr>
    </w:lvl>
    <w:lvl w:ilvl="3" w:tplc="0409000F" w:tentative="1">
      <w:start w:val="1"/>
      <w:numFmt w:val="decimal"/>
      <w:lvlText w:val="%4."/>
      <w:lvlJc w:val="left"/>
      <w:pPr>
        <w:tabs>
          <w:tab w:val="num" w:pos="3528"/>
        </w:tabs>
        <w:ind w:left="3528" w:hanging="360"/>
      </w:pPr>
      <w:rPr>
        <w:rFonts w:cs="Times New Roman"/>
      </w:rPr>
    </w:lvl>
    <w:lvl w:ilvl="4" w:tplc="04090019" w:tentative="1">
      <w:start w:val="1"/>
      <w:numFmt w:val="lowerLetter"/>
      <w:lvlText w:val="%5."/>
      <w:lvlJc w:val="left"/>
      <w:pPr>
        <w:tabs>
          <w:tab w:val="num" w:pos="4248"/>
        </w:tabs>
        <w:ind w:left="4248" w:hanging="360"/>
      </w:pPr>
      <w:rPr>
        <w:rFonts w:cs="Times New Roman"/>
      </w:rPr>
    </w:lvl>
    <w:lvl w:ilvl="5" w:tplc="0409001B" w:tentative="1">
      <w:start w:val="1"/>
      <w:numFmt w:val="lowerRoman"/>
      <w:lvlText w:val="%6."/>
      <w:lvlJc w:val="right"/>
      <w:pPr>
        <w:tabs>
          <w:tab w:val="num" w:pos="4968"/>
        </w:tabs>
        <w:ind w:left="4968" w:hanging="180"/>
      </w:pPr>
      <w:rPr>
        <w:rFonts w:cs="Times New Roman"/>
      </w:rPr>
    </w:lvl>
    <w:lvl w:ilvl="6" w:tplc="0409000F" w:tentative="1">
      <w:start w:val="1"/>
      <w:numFmt w:val="decimal"/>
      <w:lvlText w:val="%7."/>
      <w:lvlJc w:val="left"/>
      <w:pPr>
        <w:tabs>
          <w:tab w:val="num" w:pos="5688"/>
        </w:tabs>
        <w:ind w:left="5688" w:hanging="360"/>
      </w:pPr>
      <w:rPr>
        <w:rFonts w:cs="Times New Roman"/>
      </w:rPr>
    </w:lvl>
    <w:lvl w:ilvl="7" w:tplc="04090019" w:tentative="1">
      <w:start w:val="1"/>
      <w:numFmt w:val="lowerLetter"/>
      <w:lvlText w:val="%8."/>
      <w:lvlJc w:val="left"/>
      <w:pPr>
        <w:tabs>
          <w:tab w:val="num" w:pos="6408"/>
        </w:tabs>
        <w:ind w:left="6408" w:hanging="360"/>
      </w:pPr>
      <w:rPr>
        <w:rFonts w:cs="Times New Roman"/>
      </w:rPr>
    </w:lvl>
    <w:lvl w:ilvl="8" w:tplc="0409001B" w:tentative="1">
      <w:start w:val="1"/>
      <w:numFmt w:val="lowerRoman"/>
      <w:lvlText w:val="%9."/>
      <w:lvlJc w:val="right"/>
      <w:pPr>
        <w:tabs>
          <w:tab w:val="num" w:pos="7128"/>
        </w:tabs>
        <w:ind w:left="7128" w:hanging="180"/>
      </w:pPr>
      <w:rPr>
        <w:rFonts w:cs="Times New Roman"/>
      </w:rPr>
    </w:lvl>
  </w:abstractNum>
  <w:abstractNum w:abstractNumId="3" w15:restartNumberingAfterBreak="0">
    <w:nsid w:val="09F70CE1"/>
    <w:multiLevelType w:val="hybridMultilevel"/>
    <w:tmpl w:val="D51AE06C"/>
    <w:lvl w:ilvl="0" w:tplc="E1F2B2CA">
      <w:start w:val="1"/>
      <w:numFmt w:val="bullet"/>
      <w:pStyle w:val="Bullet"/>
      <w:lvlText w:val=""/>
      <w:lvlJc w:val="left"/>
      <w:pPr>
        <w:tabs>
          <w:tab w:val="num" w:pos="360"/>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3B670F"/>
    <w:multiLevelType w:val="hybridMultilevel"/>
    <w:tmpl w:val="D8640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159C1"/>
    <w:multiLevelType w:val="multilevel"/>
    <w:tmpl w:val="7A082000"/>
    <w:lvl w:ilvl="0">
      <w:start w:val="1"/>
      <w:numFmt w:val="decimal"/>
      <w:lvlText w:val="%1."/>
      <w:lvlJc w:val="left"/>
      <w:pPr>
        <w:tabs>
          <w:tab w:val="num" w:pos="432"/>
        </w:tabs>
        <w:ind w:left="432" w:hanging="432"/>
      </w:pPr>
      <w:rPr>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15:restartNumberingAfterBreak="0">
    <w:nsid w:val="26135FFC"/>
    <w:multiLevelType w:val="hybridMultilevel"/>
    <w:tmpl w:val="12DA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21603"/>
    <w:multiLevelType w:val="hybridMultilevel"/>
    <w:tmpl w:val="4C9C8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D1B9E"/>
    <w:multiLevelType w:val="hybridMultilevel"/>
    <w:tmpl w:val="7660B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F0896"/>
    <w:multiLevelType w:val="multilevel"/>
    <w:tmpl w:val="F51A684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600"/>
        </w:tabs>
        <w:ind w:left="36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3B1C6B02"/>
    <w:multiLevelType w:val="hybridMultilevel"/>
    <w:tmpl w:val="43A81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A7146"/>
    <w:multiLevelType w:val="hybridMultilevel"/>
    <w:tmpl w:val="D616C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F314F"/>
    <w:multiLevelType w:val="multilevel"/>
    <w:tmpl w:val="B8120532"/>
    <w:lvl w:ilvl="0">
      <w:start w:val="1"/>
      <w:numFmt w:val="decimal"/>
      <w:pStyle w:val="Tablesideheading"/>
      <w:lvlText w:val="%1"/>
      <w:lvlJc w:val="left"/>
      <w:pPr>
        <w:tabs>
          <w:tab w:val="num" w:pos="360"/>
        </w:tabs>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15:restartNumberingAfterBreak="0">
    <w:nsid w:val="55CB0F2A"/>
    <w:multiLevelType w:val="hybridMultilevel"/>
    <w:tmpl w:val="0292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162BD"/>
    <w:multiLevelType w:val="hybridMultilevel"/>
    <w:tmpl w:val="367A5E6A"/>
    <w:lvl w:ilvl="0" w:tplc="C9CC1412">
      <w:start w:val="1"/>
      <w:numFmt w:val="bullet"/>
      <w:pStyle w:val="Tablebullet"/>
      <w:lvlText w:val=""/>
      <w:lvlJc w:val="left"/>
      <w:pPr>
        <w:tabs>
          <w:tab w:val="num" w:pos="360"/>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6E4FE9"/>
    <w:multiLevelType w:val="hybridMultilevel"/>
    <w:tmpl w:val="EC389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C6938"/>
    <w:multiLevelType w:val="hybridMultilevel"/>
    <w:tmpl w:val="C0EA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517F7"/>
    <w:multiLevelType w:val="hybridMultilevel"/>
    <w:tmpl w:val="7A86E810"/>
    <w:lvl w:ilvl="0" w:tplc="88080C8C">
      <w:start w:val="1"/>
      <w:numFmt w:val="decimal"/>
      <w:pStyle w:val="ListBullet2"/>
      <w:lvlText w:val="%1."/>
      <w:lvlJc w:val="left"/>
      <w:pPr>
        <w:tabs>
          <w:tab w:val="num" w:pos="720"/>
        </w:tabs>
        <w:ind w:left="720" w:hanging="360"/>
      </w:pPr>
      <w:rPr>
        <w:rFonts w:cs="Times New Roman"/>
      </w:rPr>
    </w:lvl>
    <w:lvl w:ilvl="1" w:tplc="95A8B2B0" w:tentative="1">
      <w:start w:val="1"/>
      <w:numFmt w:val="lowerLetter"/>
      <w:lvlText w:val="%2."/>
      <w:lvlJc w:val="left"/>
      <w:pPr>
        <w:tabs>
          <w:tab w:val="num" w:pos="1440"/>
        </w:tabs>
        <w:ind w:left="1440" w:hanging="360"/>
      </w:pPr>
      <w:rPr>
        <w:rFonts w:cs="Times New Roman"/>
      </w:rPr>
    </w:lvl>
    <w:lvl w:ilvl="2" w:tplc="98DA7232" w:tentative="1">
      <w:start w:val="1"/>
      <w:numFmt w:val="lowerRoman"/>
      <w:lvlText w:val="%3."/>
      <w:lvlJc w:val="right"/>
      <w:pPr>
        <w:tabs>
          <w:tab w:val="num" w:pos="2160"/>
        </w:tabs>
        <w:ind w:left="2160" w:hanging="180"/>
      </w:pPr>
      <w:rPr>
        <w:rFonts w:cs="Times New Roman"/>
      </w:rPr>
    </w:lvl>
    <w:lvl w:ilvl="3" w:tplc="61427DD2" w:tentative="1">
      <w:start w:val="1"/>
      <w:numFmt w:val="decimal"/>
      <w:lvlText w:val="%4."/>
      <w:lvlJc w:val="left"/>
      <w:pPr>
        <w:tabs>
          <w:tab w:val="num" w:pos="2880"/>
        </w:tabs>
        <w:ind w:left="2880" w:hanging="360"/>
      </w:pPr>
      <w:rPr>
        <w:rFonts w:cs="Times New Roman"/>
      </w:rPr>
    </w:lvl>
    <w:lvl w:ilvl="4" w:tplc="871E175A" w:tentative="1">
      <w:start w:val="1"/>
      <w:numFmt w:val="lowerLetter"/>
      <w:lvlText w:val="%5."/>
      <w:lvlJc w:val="left"/>
      <w:pPr>
        <w:tabs>
          <w:tab w:val="num" w:pos="3600"/>
        </w:tabs>
        <w:ind w:left="3600" w:hanging="360"/>
      </w:pPr>
      <w:rPr>
        <w:rFonts w:cs="Times New Roman"/>
      </w:rPr>
    </w:lvl>
    <w:lvl w:ilvl="5" w:tplc="5F686F5C" w:tentative="1">
      <w:start w:val="1"/>
      <w:numFmt w:val="lowerRoman"/>
      <w:lvlText w:val="%6."/>
      <w:lvlJc w:val="right"/>
      <w:pPr>
        <w:tabs>
          <w:tab w:val="num" w:pos="4320"/>
        </w:tabs>
        <w:ind w:left="4320" w:hanging="180"/>
      </w:pPr>
      <w:rPr>
        <w:rFonts w:cs="Times New Roman"/>
      </w:rPr>
    </w:lvl>
    <w:lvl w:ilvl="6" w:tplc="8CD67758" w:tentative="1">
      <w:start w:val="1"/>
      <w:numFmt w:val="decimal"/>
      <w:lvlText w:val="%7."/>
      <w:lvlJc w:val="left"/>
      <w:pPr>
        <w:tabs>
          <w:tab w:val="num" w:pos="5040"/>
        </w:tabs>
        <w:ind w:left="5040" w:hanging="360"/>
      </w:pPr>
      <w:rPr>
        <w:rFonts w:cs="Times New Roman"/>
      </w:rPr>
    </w:lvl>
    <w:lvl w:ilvl="7" w:tplc="034CD466" w:tentative="1">
      <w:start w:val="1"/>
      <w:numFmt w:val="lowerLetter"/>
      <w:lvlText w:val="%8."/>
      <w:lvlJc w:val="left"/>
      <w:pPr>
        <w:tabs>
          <w:tab w:val="num" w:pos="5760"/>
        </w:tabs>
        <w:ind w:left="5760" w:hanging="360"/>
      </w:pPr>
      <w:rPr>
        <w:rFonts w:cs="Times New Roman"/>
      </w:rPr>
    </w:lvl>
    <w:lvl w:ilvl="8" w:tplc="CF8CEDDE" w:tentative="1">
      <w:start w:val="1"/>
      <w:numFmt w:val="lowerRoman"/>
      <w:lvlText w:val="%9."/>
      <w:lvlJc w:val="right"/>
      <w:pPr>
        <w:tabs>
          <w:tab w:val="num" w:pos="6480"/>
        </w:tabs>
        <w:ind w:left="6480" w:hanging="180"/>
      </w:pPr>
      <w:rPr>
        <w:rFonts w:cs="Times New Roman"/>
      </w:rPr>
    </w:lvl>
  </w:abstractNum>
  <w:abstractNum w:abstractNumId="18" w15:restartNumberingAfterBreak="0">
    <w:nsid w:val="74F24972"/>
    <w:multiLevelType w:val="hybridMultilevel"/>
    <w:tmpl w:val="9EA003FE"/>
    <w:lvl w:ilvl="0" w:tplc="3E92E1EA">
      <w:start w:val="1"/>
      <w:numFmt w:val="bullet"/>
      <w:pStyle w:val="BulletTNR"/>
      <w:lvlText w:val=""/>
      <w:lvlJc w:val="left"/>
      <w:pPr>
        <w:tabs>
          <w:tab w:val="num" w:pos="1368"/>
        </w:tabs>
        <w:ind w:left="1368" w:hanging="360"/>
      </w:pPr>
      <w:rPr>
        <w:rFonts w:ascii="Symbol" w:hAnsi="Symbol" w:hint="default"/>
      </w:rPr>
    </w:lvl>
    <w:lvl w:ilvl="1" w:tplc="04090019">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19" w15:restartNumberingAfterBreak="0">
    <w:nsid w:val="7E0E2CAC"/>
    <w:multiLevelType w:val="hybridMultilevel"/>
    <w:tmpl w:val="DCE24554"/>
    <w:lvl w:ilvl="0" w:tplc="DC2AEEF2">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3"/>
  </w:num>
  <w:num w:numId="2">
    <w:abstractNumId w:val="18"/>
  </w:num>
  <w:num w:numId="3">
    <w:abstractNumId w:val="14"/>
  </w:num>
  <w:num w:numId="4">
    <w:abstractNumId w:val="12"/>
  </w:num>
  <w:num w:numId="5">
    <w:abstractNumId w:val="0"/>
  </w:num>
  <w:num w:numId="6">
    <w:abstractNumId w:val="17"/>
  </w:num>
  <w:num w:numId="7">
    <w:abstractNumId w:val="2"/>
  </w:num>
  <w:num w:numId="8">
    <w:abstractNumId w:val="19"/>
  </w:num>
  <w:num w:numId="9">
    <w:abstractNumId w:val="5"/>
  </w:num>
  <w:num w:numId="10">
    <w:abstractNumId w:val="9"/>
  </w:num>
  <w:num w:numId="11">
    <w:abstractNumId w:val="16"/>
  </w:num>
  <w:num w:numId="12">
    <w:abstractNumId w:val="4"/>
  </w:num>
  <w:num w:numId="13">
    <w:abstractNumId w:val="11"/>
  </w:num>
  <w:num w:numId="14">
    <w:abstractNumId w:val="15"/>
  </w:num>
  <w:num w:numId="15">
    <w:abstractNumId w:val="7"/>
  </w:num>
  <w:num w:numId="16">
    <w:abstractNumId w:val="13"/>
  </w:num>
  <w:num w:numId="17">
    <w:abstractNumId w:val="8"/>
  </w:num>
  <w:num w:numId="18">
    <w:abstractNumId w:val="10"/>
  </w:num>
  <w:num w:numId="19">
    <w:abstractNumId w:val="1"/>
  </w:num>
  <w:num w:numId="20">
    <w:abstractNumId w:val="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sha Kuruvillaparapallichera">
    <w15:presenceInfo w15:providerId="AD" w15:userId="S-1-5-21-333653013-2304839960-3876203932-773146"/>
  </w15:person>
  <w15:person w15:author="Molisani, Ying S">
    <w15:presenceInfo w15:providerId="AD" w15:userId="S-1-5-21-854245398-1202660629-839522115-822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8F"/>
    <w:rsid w:val="00000669"/>
    <w:rsid w:val="00001124"/>
    <w:rsid w:val="000023EC"/>
    <w:rsid w:val="00005FC3"/>
    <w:rsid w:val="00006C30"/>
    <w:rsid w:val="00006D15"/>
    <w:rsid w:val="00011155"/>
    <w:rsid w:val="000113DE"/>
    <w:rsid w:val="000114B4"/>
    <w:rsid w:val="000116A7"/>
    <w:rsid w:val="00011A46"/>
    <w:rsid w:val="000142F2"/>
    <w:rsid w:val="00014836"/>
    <w:rsid w:val="00016C3B"/>
    <w:rsid w:val="00017041"/>
    <w:rsid w:val="000170C3"/>
    <w:rsid w:val="000179F9"/>
    <w:rsid w:val="000207CC"/>
    <w:rsid w:val="00021CD0"/>
    <w:rsid w:val="00021CFB"/>
    <w:rsid w:val="00025EE5"/>
    <w:rsid w:val="0002714D"/>
    <w:rsid w:val="000279C3"/>
    <w:rsid w:val="000303AD"/>
    <w:rsid w:val="00030856"/>
    <w:rsid w:val="00031637"/>
    <w:rsid w:val="00031C8A"/>
    <w:rsid w:val="00031D01"/>
    <w:rsid w:val="00031E3A"/>
    <w:rsid w:val="00032881"/>
    <w:rsid w:val="00033846"/>
    <w:rsid w:val="0003413D"/>
    <w:rsid w:val="0003639A"/>
    <w:rsid w:val="000364E6"/>
    <w:rsid w:val="00036E98"/>
    <w:rsid w:val="00036EE9"/>
    <w:rsid w:val="000371CD"/>
    <w:rsid w:val="00037766"/>
    <w:rsid w:val="0004028E"/>
    <w:rsid w:val="00040B35"/>
    <w:rsid w:val="00040E8D"/>
    <w:rsid w:val="0004114F"/>
    <w:rsid w:val="000421C0"/>
    <w:rsid w:val="000424B4"/>
    <w:rsid w:val="00042BC8"/>
    <w:rsid w:val="00042EDE"/>
    <w:rsid w:val="00043596"/>
    <w:rsid w:val="000436D5"/>
    <w:rsid w:val="00043D32"/>
    <w:rsid w:val="000441BE"/>
    <w:rsid w:val="00044479"/>
    <w:rsid w:val="00044655"/>
    <w:rsid w:val="00044F39"/>
    <w:rsid w:val="00044FA7"/>
    <w:rsid w:val="000475CB"/>
    <w:rsid w:val="00050539"/>
    <w:rsid w:val="00050675"/>
    <w:rsid w:val="00050E3E"/>
    <w:rsid w:val="0005121A"/>
    <w:rsid w:val="00051D9E"/>
    <w:rsid w:val="00052CA3"/>
    <w:rsid w:val="00053471"/>
    <w:rsid w:val="00053C92"/>
    <w:rsid w:val="00053D52"/>
    <w:rsid w:val="00055C62"/>
    <w:rsid w:val="00055CB3"/>
    <w:rsid w:val="000566E0"/>
    <w:rsid w:val="0005695C"/>
    <w:rsid w:val="000603A6"/>
    <w:rsid w:val="00060995"/>
    <w:rsid w:val="00061A29"/>
    <w:rsid w:val="000620ED"/>
    <w:rsid w:val="00062179"/>
    <w:rsid w:val="0006224C"/>
    <w:rsid w:val="0006296C"/>
    <w:rsid w:val="00062D7D"/>
    <w:rsid w:val="00063D76"/>
    <w:rsid w:val="000641DC"/>
    <w:rsid w:val="00064B11"/>
    <w:rsid w:val="00065409"/>
    <w:rsid w:val="0006613C"/>
    <w:rsid w:val="000666FD"/>
    <w:rsid w:val="00066B07"/>
    <w:rsid w:val="00066E9C"/>
    <w:rsid w:val="000711EC"/>
    <w:rsid w:val="00071487"/>
    <w:rsid w:val="00071A8A"/>
    <w:rsid w:val="00071CB5"/>
    <w:rsid w:val="00072153"/>
    <w:rsid w:val="00075B82"/>
    <w:rsid w:val="00075E53"/>
    <w:rsid w:val="00077222"/>
    <w:rsid w:val="000776F9"/>
    <w:rsid w:val="00081F6A"/>
    <w:rsid w:val="000833AA"/>
    <w:rsid w:val="000840C7"/>
    <w:rsid w:val="00084235"/>
    <w:rsid w:val="00085043"/>
    <w:rsid w:val="00085213"/>
    <w:rsid w:val="00085920"/>
    <w:rsid w:val="0008730B"/>
    <w:rsid w:val="000873AA"/>
    <w:rsid w:val="00087D3D"/>
    <w:rsid w:val="00087F67"/>
    <w:rsid w:val="000905E3"/>
    <w:rsid w:val="0009146C"/>
    <w:rsid w:val="00091AEB"/>
    <w:rsid w:val="00092FAD"/>
    <w:rsid w:val="000932FA"/>
    <w:rsid w:val="00093B58"/>
    <w:rsid w:val="00093FEA"/>
    <w:rsid w:val="00095934"/>
    <w:rsid w:val="0009598A"/>
    <w:rsid w:val="00095A04"/>
    <w:rsid w:val="00095CC6"/>
    <w:rsid w:val="000965D9"/>
    <w:rsid w:val="00096B63"/>
    <w:rsid w:val="00097C78"/>
    <w:rsid w:val="00097CED"/>
    <w:rsid w:val="00097D55"/>
    <w:rsid w:val="000A18DB"/>
    <w:rsid w:val="000A19E3"/>
    <w:rsid w:val="000A261C"/>
    <w:rsid w:val="000A2BBD"/>
    <w:rsid w:val="000A31B7"/>
    <w:rsid w:val="000A5957"/>
    <w:rsid w:val="000A64C7"/>
    <w:rsid w:val="000B033E"/>
    <w:rsid w:val="000B0482"/>
    <w:rsid w:val="000B04D8"/>
    <w:rsid w:val="000B09D5"/>
    <w:rsid w:val="000B0D8D"/>
    <w:rsid w:val="000B1550"/>
    <w:rsid w:val="000B2690"/>
    <w:rsid w:val="000B2815"/>
    <w:rsid w:val="000B2936"/>
    <w:rsid w:val="000B3B09"/>
    <w:rsid w:val="000B3D4E"/>
    <w:rsid w:val="000B4148"/>
    <w:rsid w:val="000B4242"/>
    <w:rsid w:val="000B4F5D"/>
    <w:rsid w:val="000B5002"/>
    <w:rsid w:val="000B59F7"/>
    <w:rsid w:val="000B633E"/>
    <w:rsid w:val="000B762A"/>
    <w:rsid w:val="000C0120"/>
    <w:rsid w:val="000C22E7"/>
    <w:rsid w:val="000C23C5"/>
    <w:rsid w:val="000C3873"/>
    <w:rsid w:val="000C3C24"/>
    <w:rsid w:val="000C3CF8"/>
    <w:rsid w:val="000C3FA1"/>
    <w:rsid w:val="000C574D"/>
    <w:rsid w:val="000C694D"/>
    <w:rsid w:val="000C6FAE"/>
    <w:rsid w:val="000C71EA"/>
    <w:rsid w:val="000D1004"/>
    <w:rsid w:val="000D1044"/>
    <w:rsid w:val="000D2D58"/>
    <w:rsid w:val="000D344D"/>
    <w:rsid w:val="000D35C4"/>
    <w:rsid w:val="000D3E41"/>
    <w:rsid w:val="000D542F"/>
    <w:rsid w:val="000D6173"/>
    <w:rsid w:val="000D6EED"/>
    <w:rsid w:val="000D74AD"/>
    <w:rsid w:val="000E0E27"/>
    <w:rsid w:val="000E18A5"/>
    <w:rsid w:val="000E1B07"/>
    <w:rsid w:val="000E1C20"/>
    <w:rsid w:val="000E1FA4"/>
    <w:rsid w:val="000E2A47"/>
    <w:rsid w:val="000E2B4E"/>
    <w:rsid w:val="000E3C50"/>
    <w:rsid w:val="000E4455"/>
    <w:rsid w:val="000E44C6"/>
    <w:rsid w:val="000E460C"/>
    <w:rsid w:val="000E4907"/>
    <w:rsid w:val="000E6735"/>
    <w:rsid w:val="000E6E51"/>
    <w:rsid w:val="000E73C8"/>
    <w:rsid w:val="000F00B0"/>
    <w:rsid w:val="000F0697"/>
    <w:rsid w:val="000F1B09"/>
    <w:rsid w:val="000F1ECF"/>
    <w:rsid w:val="000F2BA8"/>
    <w:rsid w:val="000F2F40"/>
    <w:rsid w:val="000F47D7"/>
    <w:rsid w:val="000F48E0"/>
    <w:rsid w:val="000F4E04"/>
    <w:rsid w:val="000F5968"/>
    <w:rsid w:val="000F5E69"/>
    <w:rsid w:val="000F63F1"/>
    <w:rsid w:val="000F6FE8"/>
    <w:rsid w:val="000F7650"/>
    <w:rsid w:val="00100484"/>
    <w:rsid w:val="001006F9"/>
    <w:rsid w:val="00100F0B"/>
    <w:rsid w:val="0010189D"/>
    <w:rsid w:val="00101C77"/>
    <w:rsid w:val="00101DC8"/>
    <w:rsid w:val="0010319A"/>
    <w:rsid w:val="001035B2"/>
    <w:rsid w:val="001036ED"/>
    <w:rsid w:val="00103900"/>
    <w:rsid w:val="001057DB"/>
    <w:rsid w:val="0010692E"/>
    <w:rsid w:val="00106DAC"/>
    <w:rsid w:val="00107106"/>
    <w:rsid w:val="00107B4C"/>
    <w:rsid w:val="00110694"/>
    <w:rsid w:val="00111389"/>
    <w:rsid w:val="00111F0F"/>
    <w:rsid w:val="001126ED"/>
    <w:rsid w:val="001129B2"/>
    <w:rsid w:val="00112DE6"/>
    <w:rsid w:val="0011483E"/>
    <w:rsid w:val="0011603C"/>
    <w:rsid w:val="0011694A"/>
    <w:rsid w:val="00117125"/>
    <w:rsid w:val="00117238"/>
    <w:rsid w:val="00117BD8"/>
    <w:rsid w:val="00117D4D"/>
    <w:rsid w:val="00117DD0"/>
    <w:rsid w:val="001205AB"/>
    <w:rsid w:val="0012193A"/>
    <w:rsid w:val="001222E6"/>
    <w:rsid w:val="00122AF8"/>
    <w:rsid w:val="00123381"/>
    <w:rsid w:val="001236A1"/>
    <w:rsid w:val="0012624E"/>
    <w:rsid w:val="0012680B"/>
    <w:rsid w:val="00130BF1"/>
    <w:rsid w:val="00130F81"/>
    <w:rsid w:val="00131062"/>
    <w:rsid w:val="00132892"/>
    <w:rsid w:val="0013329C"/>
    <w:rsid w:val="0013368C"/>
    <w:rsid w:val="0013370E"/>
    <w:rsid w:val="0013389D"/>
    <w:rsid w:val="001339F7"/>
    <w:rsid w:val="001352C3"/>
    <w:rsid w:val="0013563A"/>
    <w:rsid w:val="00137004"/>
    <w:rsid w:val="001372DD"/>
    <w:rsid w:val="00137B4E"/>
    <w:rsid w:val="00141768"/>
    <w:rsid w:val="001418BC"/>
    <w:rsid w:val="001419C3"/>
    <w:rsid w:val="00142194"/>
    <w:rsid w:val="00142965"/>
    <w:rsid w:val="00142A6F"/>
    <w:rsid w:val="001430A9"/>
    <w:rsid w:val="00145116"/>
    <w:rsid w:val="001455BC"/>
    <w:rsid w:val="00146CEA"/>
    <w:rsid w:val="00150201"/>
    <w:rsid w:val="00151638"/>
    <w:rsid w:val="0015211C"/>
    <w:rsid w:val="0015251D"/>
    <w:rsid w:val="00152692"/>
    <w:rsid w:val="00152B90"/>
    <w:rsid w:val="00153E04"/>
    <w:rsid w:val="00153EC6"/>
    <w:rsid w:val="00154343"/>
    <w:rsid w:val="00155750"/>
    <w:rsid w:val="00155BD1"/>
    <w:rsid w:val="00156F23"/>
    <w:rsid w:val="00157568"/>
    <w:rsid w:val="001603C2"/>
    <w:rsid w:val="001610A0"/>
    <w:rsid w:val="00161120"/>
    <w:rsid w:val="00167034"/>
    <w:rsid w:val="001670B4"/>
    <w:rsid w:val="00167938"/>
    <w:rsid w:val="00167B15"/>
    <w:rsid w:val="00170A6F"/>
    <w:rsid w:val="00171C62"/>
    <w:rsid w:val="00172C91"/>
    <w:rsid w:val="001748DE"/>
    <w:rsid w:val="00174A49"/>
    <w:rsid w:val="0017578F"/>
    <w:rsid w:val="00175A64"/>
    <w:rsid w:val="00176228"/>
    <w:rsid w:val="00176E0B"/>
    <w:rsid w:val="0018069C"/>
    <w:rsid w:val="00180F03"/>
    <w:rsid w:val="001820CE"/>
    <w:rsid w:val="001824F3"/>
    <w:rsid w:val="00182514"/>
    <w:rsid w:val="001835D9"/>
    <w:rsid w:val="001849E2"/>
    <w:rsid w:val="001853EF"/>
    <w:rsid w:val="00186A73"/>
    <w:rsid w:val="001900DF"/>
    <w:rsid w:val="00190167"/>
    <w:rsid w:val="00190BBB"/>
    <w:rsid w:val="00190BBF"/>
    <w:rsid w:val="00192AA4"/>
    <w:rsid w:val="00192B58"/>
    <w:rsid w:val="0019360E"/>
    <w:rsid w:val="00194E4A"/>
    <w:rsid w:val="001966B6"/>
    <w:rsid w:val="00196706"/>
    <w:rsid w:val="00197C5C"/>
    <w:rsid w:val="001A273C"/>
    <w:rsid w:val="001A4AA9"/>
    <w:rsid w:val="001A5E8C"/>
    <w:rsid w:val="001A6550"/>
    <w:rsid w:val="001B13C4"/>
    <w:rsid w:val="001B1CB5"/>
    <w:rsid w:val="001B289C"/>
    <w:rsid w:val="001B3027"/>
    <w:rsid w:val="001B32D8"/>
    <w:rsid w:val="001B3869"/>
    <w:rsid w:val="001B3E93"/>
    <w:rsid w:val="001B45C2"/>
    <w:rsid w:val="001B59E2"/>
    <w:rsid w:val="001B61D2"/>
    <w:rsid w:val="001B68C7"/>
    <w:rsid w:val="001B70EA"/>
    <w:rsid w:val="001B73D5"/>
    <w:rsid w:val="001C1450"/>
    <w:rsid w:val="001C35F1"/>
    <w:rsid w:val="001C5C29"/>
    <w:rsid w:val="001C614F"/>
    <w:rsid w:val="001C70A7"/>
    <w:rsid w:val="001C7138"/>
    <w:rsid w:val="001C7B03"/>
    <w:rsid w:val="001D01A8"/>
    <w:rsid w:val="001D22B3"/>
    <w:rsid w:val="001D2332"/>
    <w:rsid w:val="001D242D"/>
    <w:rsid w:val="001D3324"/>
    <w:rsid w:val="001D3353"/>
    <w:rsid w:val="001D3C18"/>
    <w:rsid w:val="001D4A9B"/>
    <w:rsid w:val="001D511D"/>
    <w:rsid w:val="001D5270"/>
    <w:rsid w:val="001D53DF"/>
    <w:rsid w:val="001D645E"/>
    <w:rsid w:val="001D65DD"/>
    <w:rsid w:val="001D6D88"/>
    <w:rsid w:val="001D7250"/>
    <w:rsid w:val="001E0B83"/>
    <w:rsid w:val="001E1E67"/>
    <w:rsid w:val="001E28C4"/>
    <w:rsid w:val="001E56C4"/>
    <w:rsid w:val="001E5A09"/>
    <w:rsid w:val="001E5D10"/>
    <w:rsid w:val="001E64B4"/>
    <w:rsid w:val="001E6AD0"/>
    <w:rsid w:val="001E6DA0"/>
    <w:rsid w:val="001F03A4"/>
    <w:rsid w:val="001F0819"/>
    <w:rsid w:val="001F0B62"/>
    <w:rsid w:val="001F0CF3"/>
    <w:rsid w:val="001F1CAF"/>
    <w:rsid w:val="001F2F74"/>
    <w:rsid w:val="001F407B"/>
    <w:rsid w:val="001F5391"/>
    <w:rsid w:val="001F58DA"/>
    <w:rsid w:val="001F5B80"/>
    <w:rsid w:val="001F64B6"/>
    <w:rsid w:val="001F787A"/>
    <w:rsid w:val="001F7E58"/>
    <w:rsid w:val="0020037A"/>
    <w:rsid w:val="00203129"/>
    <w:rsid w:val="0020324D"/>
    <w:rsid w:val="002035E3"/>
    <w:rsid w:val="0020377C"/>
    <w:rsid w:val="002037DC"/>
    <w:rsid w:val="00204695"/>
    <w:rsid w:val="002047CF"/>
    <w:rsid w:val="00204BB7"/>
    <w:rsid w:val="00205472"/>
    <w:rsid w:val="002068E4"/>
    <w:rsid w:val="00210E44"/>
    <w:rsid w:val="00212D97"/>
    <w:rsid w:val="0021306C"/>
    <w:rsid w:val="00214254"/>
    <w:rsid w:val="00214C5F"/>
    <w:rsid w:val="00215B2A"/>
    <w:rsid w:val="00215D3A"/>
    <w:rsid w:val="00215E08"/>
    <w:rsid w:val="00216A64"/>
    <w:rsid w:val="00217488"/>
    <w:rsid w:val="00217D76"/>
    <w:rsid w:val="00217F29"/>
    <w:rsid w:val="0022229B"/>
    <w:rsid w:val="00222B6C"/>
    <w:rsid w:val="00223851"/>
    <w:rsid w:val="002238CF"/>
    <w:rsid w:val="00223E75"/>
    <w:rsid w:val="0022564D"/>
    <w:rsid w:val="00226B2E"/>
    <w:rsid w:val="002314F6"/>
    <w:rsid w:val="002317AE"/>
    <w:rsid w:val="00232147"/>
    <w:rsid w:val="00232181"/>
    <w:rsid w:val="00232A66"/>
    <w:rsid w:val="002341AF"/>
    <w:rsid w:val="002341FE"/>
    <w:rsid w:val="00234F25"/>
    <w:rsid w:val="0023677F"/>
    <w:rsid w:val="002375D6"/>
    <w:rsid w:val="002376E7"/>
    <w:rsid w:val="00240B38"/>
    <w:rsid w:val="00241743"/>
    <w:rsid w:val="00241ACB"/>
    <w:rsid w:val="00242EBF"/>
    <w:rsid w:val="00242EC9"/>
    <w:rsid w:val="00243364"/>
    <w:rsid w:val="00243DB4"/>
    <w:rsid w:val="002442CA"/>
    <w:rsid w:val="00244494"/>
    <w:rsid w:val="0024488D"/>
    <w:rsid w:val="00244E9B"/>
    <w:rsid w:val="002454BB"/>
    <w:rsid w:val="002461EE"/>
    <w:rsid w:val="00246302"/>
    <w:rsid w:val="0025110A"/>
    <w:rsid w:val="0025258A"/>
    <w:rsid w:val="0025268D"/>
    <w:rsid w:val="00252C16"/>
    <w:rsid w:val="00252D70"/>
    <w:rsid w:val="002536AD"/>
    <w:rsid w:val="00254364"/>
    <w:rsid w:val="00254962"/>
    <w:rsid w:val="00254FAC"/>
    <w:rsid w:val="0025572D"/>
    <w:rsid w:val="00257A28"/>
    <w:rsid w:val="00257FD4"/>
    <w:rsid w:val="00260D02"/>
    <w:rsid w:val="00261562"/>
    <w:rsid w:val="00261EF4"/>
    <w:rsid w:val="0026245A"/>
    <w:rsid w:val="002625CD"/>
    <w:rsid w:val="00263150"/>
    <w:rsid w:val="002638FD"/>
    <w:rsid w:val="002661DE"/>
    <w:rsid w:val="002670D0"/>
    <w:rsid w:val="00267CFF"/>
    <w:rsid w:val="0027002E"/>
    <w:rsid w:val="00270326"/>
    <w:rsid w:val="00270ED1"/>
    <w:rsid w:val="00272B3B"/>
    <w:rsid w:val="00273F5D"/>
    <w:rsid w:val="00274302"/>
    <w:rsid w:val="002759B8"/>
    <w:rsid w:val="00275A7E"/>
    <w:rsid w:val="002760A1"/>
    <w:rsid w:val="00276D70"/>
    <w:rsid w:val="00276EAB"/>
    <w:rsid w:val="002777D2"/>
    <w:rsid w:val="00277955"/>
    <w:rsid w:val="00280F91"/>
    <w:rsid w:val="002812E8"/>
    <w:rsid w:val="002816F4"/>
    <w:rsid w:val="0028195D"/>
    <w:rsid w:val="00281DCB"/>
    <w:rsid w:val="00282F1E"/>
    <w:rsid w:val="00284148"/>
    <w:rsid w:val="0028686C"/>
    <w:rsid w:val="00286FF4"/>
    <w:rsid w:val="00287912"/>
    <w:rsid w:val="002904B7"/>
    <w:rsid w:val="0029098D"/>
    <w:rsid w:val="002917AF"/>
    <w:rsid w:val="002925E0"/>
    <w:rsid w:val="0029263E"/>
    <w:rsid w:val="002940BC"/>
    <w:rsid w:val="002952DB"/>
    <w:rsid w:val="002A08D7"/>
    <w:rsid w:val="002A098F"/>
    <w:rsid w:val="002A103E"/>
    <w:rsid w:val="002A1E7D"/>
    <w:rsid w:val="002A2ECD"/>
    <w:rsid w:val="002A32DF"/>
    <w:rsid w:val="002A3716"/>
    <w:rsid w:val="002A3873"/>
    <w:rsid w:val="002A6E54"/>
    <w:rsid w:val="002A78D6"/>
    <w:rsid w:val="002B0739"/>
    <w:rsid w:val="002B07B9"/>
    <w:rsid w:val="002B0AAC"/>
    <w:rsid w:val="002B155D"/>
    <w:rsid w:val="002B1937"/>
    <w:rsid w:val="002B1BBC"/>
    <w:rsid w:val="002B1C2B"/>
    <w:rsid w:val="002B3489"/>
    <w:rsid w:val="002B36E8"/>
    <w:rsid w:val="002B493F"/>
    <w:rsid w:val="002B66CB"/>
    <w:rsid w:val="002B6A81"/>
    <w:rsid w:val="002B737C"/>
    <w:rsid w:val="002B7AF1"/>
    <w:rsid w:val="002C0614"/>
    <w:rsid w:val="002C38A0"/>
    <w:rsid w:val="002C3935"/>
    <w:rsid w:val="002C5677"/>
    <w:rsid w:val="002C6329"/>
    <w:rsid w:val="002C6EE7"/>
    <w:rsid w:val="002C714B"/>
    <w:rsid w:val="002C7369"/>
    <w:rsid w:val="002C760F"/>
    <w:rsid w:val="002D0BAF"/>
    <w:rsid w:val="002D1978"/>
    <w:rsid w:val="002D1B48"/>
    <w:rsid w:val="002D244E"/>
    <w:rsid w:val="002D27B6"/>
    <w:rsid w:val="002D3055"/>
    <w:rsid w:val="002D3FFD"/>
    <w:rsid w:val="002D4847"/>
    <w:rsid w:val="002D5287"/>
    <w:rsid w:val="002D5D03"/>
    <w:rsid w:val="002D6012"/>
    <w:rsid w:val="002D788D"/>
    <w:rsid w:val="002D79B4"/>
    <w:rsid w:val="002D7A67"/>
    <w:rsid w:val="002E1378"/>
    <w:rsid w:val="002E1CC2"/>
    <w:rsid w:val="002E2DF5"/>
    <w:rsid w:val="002E42FA"/>
    <w:rsid w:val="002E4340"/>
    <w:rsid w:val="002E4E92"/>
    <w:rsid w:val="002E4EA5"/>
    <w:rsid w:val="002E5111"/>
    <w:rsid w:val="002E6153"/>
    <w:rsid w:val="002E6173"/>
    <w:rsid w:val="002E6534"/>
    <w:rsid w:val="002E6E5E"/>
    <w:rsid w:val="002F0F04"/>
    <w:rsid w:val="002F1DEA"/>
    <w:rsid w:val="002F1FE8"/>
    <w:rsid w:val="002F2872"/>
    <w:rsid w:val="002F3B10"/>
    <w:rsid w:val="002F3BDB"/>
    <w:rsid w:val="002F53AB"/>
    <w:rsid w:val="002F61A6"/>
    <w:rsid w:val="0030080C"/>
    <w:rsid w:val="00301071"/>
    <w:rsid w:val="003034CA"/>
    <w:rsid w:val="00304634"/>
    <w:rsid w:val="00304B12"/>
    <w:rsid w:val="00304C4C"/>
    <w:rsid w:val="00310BB6"/>
    <w:rsid w:val="00310FF0"/>
    <w:rsid w:val="0031111C"/>
    <w:rsid w:val="00312E0D"/>
    <w:rsid w:val="00312F7A"/>
    <w:rsid w:val="0031320F"/>
    <w:rsid w:val="0031504D"/>
    <w:rsid w:val="0031560E"/>
    <w:rsid w:val="003167DD"/>
    <w:rsid w:val="00316A3F"/>
    <w:rsid w:val="00317994"/>
    <w:rsid w:val="00317D77"/>
    <w:rsid w:val="003204D8"/>
    <w:rsid w:val="00321886"/>
    <w:rsid w:val="00321909"/>
    <w:rsid w:val="0032278E"/>
    <w:rsid w:val="003227F9"/>
    <w:rsid w:val="00322D1F"/>
    <w:rsid w:val="00324489"/>
    <w:rsid w:val="00327044"/>
    <w:rsid w:val="0032710B"/>
    <w:rsid w:val="0033237B"/>
    <w:rsid w:val="00332DD7"/>
    <w:rsid w:val="00334206"/>
    <w:rsid w:val="00334EE5"/>
    <w:rsid w:val="003357AC"/>
    <w:rsid w:val="00335861"/>
    <w:rsid w:val="00336254"/>
    <w:rsid w:val="003368CF"/>
    <w:rsid w:val="00340ADD"/>
    <w:rsid w:val="00341D60"/>
    <w:rsid w:val="0034359E"/>
    <w:rsid w:val="00343D84"/>
    <w:rsid w:val="00345C8D"/>
    <w:rsid w:val="00345EBF"/>
    <w:rsid w:val="0034689B"/>
    <w:rsid w:val="00346A8B"/>
    <w:rsid w:val="00346C93"/>
    <w:rsid w:val="00346CF0"/>
    <w:rsid w:val="00346D5C"/>
    <w:rsid w:val="003501CC"/>
    <w:rsid w:val="003506F7"/>
    <w:rsid w:val="00350F6C"/>
    <w:rsid w:val="00351349"/>
    <w:rsid w:val="00352FBE"/>
    <w:rsid w:val="003542E1"/>
    <w:rsid w:val="003545D5"/>
    <w:rsid w:val="003554FA"/>
    <w:rsid w:val="00355634"/>
    <w:rsid w:val="0035573C"/>
    <w:rsid w:val="00355F8E"/>
    <w:rsid w:val="00356176"/>
    <w:rsid w:val="00357850"/>
    <w:rsid w:val="00360CD8"/>
    <w:rsid w:val="00361478"/>
    <w:rsid w:val="00361AB9"/>
    <w:rsid w:val="00361C61"/>
    <w:rsid w:val="0036294B"/>
    <w:rsid w:val="00363015"/>
    <w:rsid w:val="0036319F"/>
    <w:rsid w:val="00363369"/>
    <w:rsid w:val="00364051"/>
    <w:rsid w:val="003647A3"/>
    <w:rsid w:val="00364CD9"/>
    <w:rsid w:val="00364F78"/>
    <w:rsid w:val="00365B35"/>
    <w:rsid w:val="00365D32"/>
    <w:rsid w:val="0036680E"/>
    <w:rsid w:val="003678DD"/>
    <w:rsid w:val="00370896"/>
    <w:rsid w:val="00370F5D"/>
    <w:rsid w:val="00372C46"/>
    <w:rsid w:val="00372F43"/>
    <w:rsid w:val="00375708"/>
    <w:rsid w:val="003757B3"/>
    <w:rsid w:val="00375BD7"/>
    <w:rsid w:val="0037642B"/>
    <w:rsid w:val="0037670C"/>
    <w:rsid w:val="00376BAE"/>
    <w:rsid w:val="00376BCD"/>
    <w:rsid w:val="00377DA3"/>
    <w:rsid w:val="00377DE8"/>
    <w:rsid w:val="003807BD"/>
    <w:rsid w:val="00380836"/>
    <w:rsid w:val="00381AD8"/>
    <w:rsid w:val="00381CF3"/>
    <w:rsid w:val="003825C9"/>
    <w:rsid w:val="003827D5"/>
    <w:rsid w:val="003845DF"/>
    <w:rsid w:val="0038473B"/>
    <w:rsid w:val="003869F3"/>
    <w:rsid w:val="00386DCB"/>
    <w:rsid w:val="00386FFB"/>
    <w:rsid w:val="003875CA"/>
    <w:rsid w:val="00390188"/>
    <w:rsid w:val="003902ED"/>
    <w:rsid w:val="00390EF2"/>
    <w:rsid w:val="003924E1"/>
    <w:rsid w:val="00394627"/>
    <w:rsid w:val="003949EB"/>
    <w:rsid w:val="00395ADE"/>
    <w:rsid w:val="003968A6"/>
    <w:rsid w:val="0039691D"/>
    <w:rsid w:val="0039778F"/>
    <w:rsid w:val="003A07C4"/>
    <w:rsid w:val="003A0AC5"/>
    <w:rsid w:val="003A14D7"/>
    <w:rsid w:val="003A1F50"/>
    <w:rsid w:val="003A2216"/>
    <w:rsid w:val="003A3133"/>
    <w:rsid w:val="003A3B8B"/>
    <w:rsid w:val="003A3F54"/>
    <w:rsid w:val="003A4117"/>
    <w:rsid w:val="003A44C5"/>
    <w:rsid w:val="003A4629"/>
    <w:rsid w:val="003A4A63"/>
    <w:rsid w:val="003A5F5F"/>
    <w:rsid w:val="003A629B"/>
    <w:rsid w:val="003B23B3"/>
    <w:rsid w:val="003B2FE0"/>
    <w:rsid w:val="003B427A"/>
    <w:rsid w:val="003B5F38"/>
    <w:rsid w:val="003B67F3"/>
    <w:rsid w:val="003B7B24"/>
    <w:rsid w:val="003B7D87"/>
    <w:rsid w:val="003C01DA"/>
    <w:rsid w:val="003C0864"/>
    <w:rsid w:val="003C0949"/>
    <w:rsid w:val="003C0B63"/>
    <w:rsid w:val="003C13EC"/>
    <w:rsid w:val="003C2CD2"/>
    <w:rsid w:val="003C2E77"/>
    <w:rsid w:val="003C3764"/>
    <w:rsid w:val="003C40E7"/>
    <w:rsid w:val="003C4521"/>
    <w:rsid w:val="003C4AEF"/>
    <w:rsid w:val="003C5FF3"/>
    <w:rsid w:val="003C739B"/>
    <w:rsid w:val="003D0854"/>
    <w:rsid w:val="003D0AF6"/>
    <w:rsid w:val="003D12B4"/>
    <w:rsid w:val="003D2804"/>
    <w:rsid w:val="003D2AD4"/>
    <w:rsid w:val="003D3560"/>
    <w:rsid w:val="003D394F"/>
    <w:rsid w:val="003D3D60"/>
    <w:rsid w:val="003D4F93"/>
    <w:rsid w:val="003D537B"/>
    <w:rsid w:val="003D56DE"/>
    <w:rsid w:val="003D6F7B"/>
    <w:rsid w:val="003D7209"/>
    <w:rsid w:val="003E1F9B"/>
    <w:rsid w:val="003E29C6"/>
    <w:rsid w:val="003E2BA3"/>
    <w:rsid w:val="003E4D07"/>
    <w:rsid w:val="003E59D9"/>
    <w:rsid w:val="003E6E20"/>
    <w:rsid w:val="003F000D"/>
    <w:rsid w:val="003F00DF"/>
    <w:rsid w:val="003F14D4"/>
    <w:rsid w:val="003F1798"/>
    <w:rsid w:val="003F1FA4"/>
    <w:rsid w:val="003F209B"/>
    <w:rsid w:val="003F4C63"/>
    <w:rsid w:val="003F57D0"/>
    <w:rsid w:val="003F5F7B"/>
    <w:rsid w:val="003F6763"/>
    <w:rsid w:val="00400B53"/>
    <w:rsid w:val="00403074"/>
    <w:rsid w:val="0040320C"/>
    <w:rsid w:val="004032A5"/>
    <w:rsid w:val="00404871"/>
    <w:rsid w:val="00404A78"/>
    <w:rsid w:val="00405DD4"/>
    <w:rsid w:val="00410595"/>
    <w:rsid w:val="00410A8D"/>
    <w:rsid w:val="00411177"/>
    <w:rsid w:val="00411623"/>
    <w:rsid w:val="004119BB"/>
    <w:rsid w:val="00413A20"/>
    <w:rsid w:val="004150CC"/>
    <w:rsid w:val="00415C1A"/>
    <w:rsid w:val="00415C39"/>
    <w:rsid w:val="00417668"/>
    <w:rsid w:val="00417CA2"/>
    <w:rsid w:val="00420227"/>
    <w:rsid w:val="004209B9"/>
    <w:rsid w:val="004227B6"/>
    <w:rsid w:val="00427B8F"/>
    <w:rsid w:val="00430AE6"/>
    <w:rsid w:val="00431927"/>
    <w:rsid w:val="00431E5A"/>
    <w:rsid w:val="00431F60"/>
    <w:rsid w:val="00436319"/>
    <w:rsid w:val="004364E2"/>
    <w:rsid w:val="00436529"/>
    <w:rsid w:val="00436BF4"/>
    <w:rsid w:val="004401C4"/>
    <w:rsid w:val="00440580"/>
    <w:rsid w:val="0044078C"/>
    <w:rsid w:val="00440809"/>
    <w:rsid w:val="00440E00"/>
    <w:rsid w:val="004440AE"/>
    <w:rsid w:val="004447D7"/>
    <w:rsid w:val="00444814"/>
    <w:rsid w:val="004451C5"/>
    <w:rsid w:val="0044560A"/>
    <w:rsid w:val="00446752"/>
    <w:rsid w:val="0044697B"/>
    <w:rsid w:val="00446CFB"/>
    <w:rsid w:val="0044726B"/>
    <w:rsid w:val="004478A9"/>
    <w:rsid w:val="0045084E"/>
    <w:rsid w:val="004509F1"/>
    <w:rsid w:val="00451184"/>
    <w:rsid w:val="00451390"/>
    <w:rsid w:val="00451545"/>
    <w:rsid w:val="00452550"/>
    <w:rsid w:val="004528BB"/>
    <w:rsid w:val="00452F42"/>
    <w:rsid w:val="00453258"/>
    <w:rsid w:val="004537C8"/>
    <w:rsid w:val="00455127"/>
    <w:rsid w:val="00455DB0"/>
    <w:rsid w:val="004600B9"/>
    <w:rsid w:val="004603CB"/>
    <w:rsid w:val="00460B76"/>
    <w:rsid w:val="0046301C"/>
    <w:rsid w:val="004636E1"/>
    <w:rsid w:val="00464E0F"/>
    <w:rsid w:val="0046552E"/>
    <w:rsid w:val="004667A4"/>
    <w:rsid w:val="00466BB7"/>
    <w:rsid w:val="004702AD"/>
    <w:rsid w:val="0047040A"/>
    <w:rsid w:val="004708DE"/>
    <w:rsid w:val="004712A7"/>
    <w:rsid w:val="00471EB1"/>
    <w:rsid w:val="004731AA"/>
    <w:rsid w:val="004742BB"/>
    <w:rsid w:val="00474F25"/>
    <w:rsid w:val="004751EE"/>
    <w:rsid w:val="00475BEE"/>
    <w:rsid w:val="004762F7"/>
    <w:rsid w:val="00476879"/>
    <w:rsid w:val="00476900"/>
    <w:rsid w:val="004773CC"/>
    <w:rsid w:val="00477723"/>
    <w:rsid w:val="004778F1"/>
    <w:rsid w:val="00480436"/>
    <w:rsid w:val="0048290C"/>
    <w:rsid w:val="00483E5C"/>
    <w:rsid w:val="00484044"/>
    <w:rsid w:val="00484A96"/>
    <w:rsid w:val="00484EA5"/>
    <w:rsid w:val="00486323"/>
    <w:rsid w:val="00486AAB"/>
    <w:rsid w:val="004870B2"/>
    <w:rsid w:val="00487621"/>
    <w:rsid w:val="004911DE"/>
    <w:rsid w:val="004928C5"/>
    <w:rsid w:val="00494555"/>
    <w:rsid w:val="00495C21"/>
    <w:rsid w:val="00495ED3"/>
    <w:rsid w:val="00496ABA"/>
    <w:rsid w:val="004975DE"/>
    <w:rsid w:val="004A05B8"/>
    <w:rsid w:val="004A133C"/>
    <w:rsid w:val="004A17F9"/>
    <w:rsid w:val="004A1EF7"/>
    <w:rsid w:val="004A263A"/>
    <w:rsid w:val="004A2D89"/>
    <w:rsid w:val="004A31D2"/>
    <w:rsid w:val="004A37A5"/>
    <w:rsid w:val="004A46D6"/>
    <w:rsid w:val="004A5D48"/>
    <w:rsid w:val="004A5D54"/>
    <w:rsid w:val="004A61FB"/>
    <w:rsid w:val="004A67E7"/>
    <w:rsid w:val="004A6DA1"/>
    <w:rsid w:val="004A6E59"/>
    <w:rsid w:val="004B0A42"/>
    <w:rsid w:val="004B0E39"/>
    <w:rsid w:val="004B12B3"/>
    <w:rsid w:val="004B1FDF"/>
    <w:rsid w:val="004B331F"/>
    <w:rsid w:val="004B4268"/>
    <w:rsid w:val="004B4419"/>
    <w:rsid w:val="004B4F6D"/>
    <w:rsid w:val="004C0390"/>
    <w:rsid w:val="004C03E8"/>
    <w:rsid w:val="004C0BB1"/>
    <w:rsid w:val="004C1F26"/>
    <w:rsid w:val="004C25A2"/>
    <w:rsid w:val="004C3D94"/>
    <w:rsid w:val="004C445F"/>
    <w:rsid w:val="004C4690"/>
    <w:rsid w:val="004C4C07"/>
    <w:rsid w:val="004C50F8"/>
    <w:rsid w:val="004C6AD1"/>
    <w:rsid w:val="004C7DB7"/>
    <w:rsid w:val="004D00A0"/>
    <w:rsid w:val="004D1222"/>
    <w:rsid w:val="004D1AF3"/>
    <w:rsid w:val="004D2FF7"/>
    <w:rsid w:val="004D37AF"/>
    <w:rsid w:val="004D4B88"/>
    <w:rsid w:val="004D5512"/>
    <w:rsid w:val="004D5C59"/>
    <w:rsid w:val="004D63ED"/>
    <w:rsid w:val="004D6EBC"/>
    <w:rsid w:val="004D734A"/>
    <w:rsid w:val="004D7A7E"/>
    <w:rsid w:val="004D7D24"/>
    <w:rsid w:val="004E0805"/>
    <w:rsid w:val="004E11DC"/>
    <w:rsid w:val="004E131A"/>
    <w:rsid w:val="004E2B04"/>
    <w:rsid w:val="004E2CFD"/>
    <w:rsid w:val="004E324D"/>
    <w:rsid w:val="004E5DC7"/>
    <w:rsid w:val="004E5E72"/>
    <w:rsid w:val="004E6928"/>
    <w:rsid w:val="004E747F"/>
    <w:rsid w:val="004E77D6"/>
    <w:rsid w:val="004E77E0"/>
    <w:rsid w:val="004E799A"/>
    <w:rsid w:val="004E7E1B"/>
    <w:rsid w:val="004F05B4"/>
    <w:rsid w:val="004F0AFD"/>
    <w:rsid w:val="004F1554"/>
    <w:rsid w:val="004F1617"/>
    <w:rsid w:val="004F2EC6"/>
    <w:rsid w:val="004F4016"/>
    <w:rsid w:val="004F427B"/>
    <w:rsid w:val="004F454D"/>
    <w:rsid w:val="004F47F1"/>
    <w:rsid w:val="004F5816"/>
    <w:rsid w:val="004F606E"/>
    <w:rsid w:val="004F61EE"/>
    <w:rsid w:val="004F6514"/>
    <w:rsid w:val="0050054B"/>
    <w:rsid w:val="005005C9"/>
    <w:rsid w:val="00504746"/>
    <w:rsid w:val="00507373"/>
    <w:rsid w:val="00510205"/>
    <w:rsid w:val="00511CC1"/>
    <w:rsid w:val="00511EC4"/>
    <w:rsid w:val="00511F82"/>
    <w:rsid w:val="0051243B"/>
    <w:rsid w:val="005139FB"/>
    <w:rsid w:val="00513FE6"/>
    <w:rsid w:val="00514458"/>
    <w:rsid w:val="0051491D"/>
    <w:rsid w:val="005156B2"/>
    <w:rsid w:val="0051594E"/>
    <w:rsid w:val="00516E02"/>
    <w:rsid w:val="005171F3"/>
    <w:rsid w:val="00517AFB"/>
    <w:rsid w:val="00521E56"/>
    <w:rsid w:val="00522235"/>
    <w:rsid w:val="0052232D"/>
    <w:rsid w:val="00522A0F"/>
    <w:rsid w:val="00523BC1"/>
    <w:rsid w:val="00523C64"/>
    <w:rsid w:val="0052485A"/>
    <w:rsid w:val="00524A86"/>
    <w:rsid w:val="00525094"/>
    <w:rsid w:val="00526808"/>
    <w:rsid w:val="005269B3"/>
    <w:rsid w:val="00526E7C"/>
    <w:rsid w:val="00526ED5"/>
    <w:rsid w:val="00527747"/>
    <w:rsid w:val="00527862"/>
    <w:rsid w:val="005278A9"/>
    <w:rsid w:val="005302C4"/>
    <w:rsid w:val="00530CED"/>
    <w:rsid w:val="00531C0D"/>
    <w:rsid w:val="005322FD"/>
    <w:rsid w:val="00532B53"/>
    <w:rsid w:val="005337A3"/>
    <w:rsid w:val="0053399F"/>
    <w:rsid w:val="00533F28"/>
    <w:rsid w:val="005340DA"/>
    <w:rsid w:val="005348FF"/>
    <w:rsid w:val="00534962"/>
    <w:rsid w:val="005352B1"/>
    <w:rsid w:val="00536D41"/>
    <w:rsid w:val="005370C9"/>
    <w:rsid w:val="00537991"/>
    <w:rsid w:val="00537AFC"/>
    <w:rsid w:val="0054196E"/>
    <w:rsid w:val="00541EBE"/>
    <w:rsid w:val="0054422B"/>
    <w:rsid w:val="005445A2"/>
    <w:rsid w:val="005455D7"/>
    <w:rsid w:val="00545DED"/>
    <w:rsid w:val="005465E9"/>
    <w:rsid w:val="00546BE3"/>
    <w:rsid w:val="005477B0"/>
    <w:rsid w:val="00547855"/>
    <w:rsid w:val="00547E09"/>
    <w:rsid w:val="00551836"/>
    <w:rsid w:val="00551F0F"/>
    <w:rsid w:val="005523DB"/>
    <w:rsid w:val="00552FDD"/>
    <w:rsid w:val="0055334A"/>
    <w:rsid w:val="00553B06"/>
    <w:rsid w:val="00553B47"/>
    <w:rsid w:val="005551FD"/>
    <w:rsid w:val="0055533F"/>
    <w:rsid w:val="0055586C"/>
    <w:rsid w:val="00557967"/>
    <w:rsid w:val="005579AD"/>
    <w:rsid w:val="00560B70"/>
    <w:rsid w:val="00560BC9"/>
    <w:rsid w:val="00560F2D"/>
    <w:rsid w:val="00561F36"/>
    <w:rsid w:val="00562015"/>
    <w:rsid w:val="005624DF"/>
    <w:rsid w:val="005630E7"/>
    <w:rsid w:val="00563B38"/>
    <w:rsid w:val="00564A6A"/>
    <w:rsid w:val="00565236"/>
    <w:rsid w:val="005653D8"/>
    <w:rsid w:val="0056593E"/>
    <w:rsid w:val="00566151"/>
    <w:rsid w:val="005668F3"/>
    <w:rsid w:val="00567661"/>
    <w:rsid w:val="00567B36"/>
    <w:rsid w:val="00567D62"/>
    <w:rsid w:val="0057080C"/>
    <w:rsid w:val="00570B5F"/>
    <w:rsid w:val="00571BD6"/>
    <w:rsid w:val="005722A1"/>
    <w:rsid w:val="005722BA"/>
    <w:rsid w:val="00572822"/>
    <w:rsid w:val="00572F19"/>
    <w:rsid w:val="00574094"/>
    <w:rsid w:val="00575A2D"/>
    <w:rsid w:val="00575F71"/>
    <w:rsid w:val="00576037"/>
    <w:rsid w:val="0057675D"/>
    <w:rsid w:val="00576FF1"/>
    <w:rsid w:val="005773FF"/>
    <w:rsid w:val="005774A0"/>
    <w:rsid w:val="00577CC0"/>
    <w:rsid w:val="005808B8"/>
    <w:rsid w:val="00580C5B"/>
    <w:rsid w:val="005811CE"/>
    <w:rsid w:val="00582F26"/>
    <w:rsid w:val="005834A3"/>
    <w:rsid w:val="00583C37"/>
    <w:rsid w:val="00583E5A"/>
    <w:rsid w:val="00585598"/>
    <w:rsid w:val="00585DFE"/>
    <w:rsid w:val="0058624B"/>
    <w:rsid w:val="00586F87"/>
    <w:rsid w:val="00586FD6"/>
    <w:rsid w:val="00587392"/>
    <w:rsid w:val="00587CEE"/>
    <w:rsid w:val="00590361"/>
    <w:rsid w:val="00591377"/>
    <w:rsid w:val="0059237D"/>
    <w:rsid w:val="00592760"/>
    <w:rsid w:val="005929B5"/>
    <w:rsid w:val="00593AD5"/>
    <w:rsid w:val="0059571F"/>
    <w:rsid w:val="00595849"/>
    <w:rsid w:val="00596B1D"/>
    <w:rsid w:val="005A141D"/>
    <w:rsid w:val="005A15DA"/>
    <w:rsid w:val="005A15EB"/>
    <w:rsid w:val="005A3EA0"/>
    <w:rsid w:val="005A4916"/>
    <w:rsid w:val="005A497F"/>
    <w:rsid w:val="005A5645"/>
    <w:rsid w:val="005A5A19"/>
    <w:rsid w:val="005A5C40"/>
    <w:rsid w:val="005A6218"/>
    <w:rsid w:val="005B0BAE"/>
    <w:rsid w:val="005B2E39"/>
    <w:rsid w:val="005B3099"/>
    <w:rsid w:val="005B34A5"/>
    <w:rsid w:val="005B4661"/>
    <w:rsid w:val="005B4E9E"/>
    <w:rsid w:val="005B57A6"/>
    <w:rsid w:val="005B5EB6"/>
    <w:rsid w:val="005B66D1"/>
    <w:rsid w:val="005C00EC"/>
    <w:rsid w:val="005C3813"/>
    <w:rsid w:val="005C3ADB"/>
    <w:rsid w:val="005C49C4"/>
    <w:rsid w:val="005C5696"/>
    <w:rsid w:val="005C6464"/>
    <w:rsid w:val="005C6BC1"/>
    <w:rsid w:val="005C73C7"/>
    <w:rsid w:val="005D2035"/>
    <w:rsid w:val="005D25ED"/>
    <w:rsid w:val="005D31F8"/>
    <w:rsid w:val="005D3D96"/>
    <w:rsid w:val="005D405E"/>
    <w:rsid w:val="005D663E"/>
    <w:rsid w:val="005D7107"/>
    <w:rsid w:val="005E1AA0"/>
    <w:rsid w:val="005E2158"/>
    <w:rsid w:val="005E280F"/>
    <w:rsid w:val="005E2E44"/>
    <w:rsid w:val="005E34DE"/>
    <w:rsid w:val="005E3830"/>
    <w:rsid w:val="005E3FBE"/>
    <w:rsid w:val="005E48A5"/>
    <w:rsid w:val="005E51E8"/>
    <w:rsid w:val="005E54DA"/>
    <w:rsid w:val="005E5C82"/>
    <w:rsid w:val="005E5E31"/>
    <w:rsid w:val="005E782E"/>
    <w:rsid w:val="005F01EE"/>
    <w:rsid w:val="005F09D6"/>
    <w:rsid w:val="005F0C33"/>
    <w:rsid w:val="005F1750"/>
    <w:rsid w:val="005F1EC8"/>
    <w:rsid w:val="005F207E"/>
    <w:rsid w:val="005F2414"/>
    <w:rsid w:val="005F35F4"/>
    <w:rsid w:val="005F47E6"/>
    <w:rsid w:val="005F4D89"/>
    <w:rsid w:val="005F5578"/>
    <w:rsid w:val="005F628E"/>
    <w:rsid w:val="005F62D4"/>
    <w:rsid w:val="005F684F"/>
    <w:rsid w:val="00600254"/>
    <w:rsid w:val="00600C81"/>
    <w:rsid w:val="00601F3D"/>
    <w:rsid w:val="00602053"/>
    <w:rsid w:val="006034F6"/>
    <w:rsid w:val="00603DF0"/>
    <w:rsid w:val="006049F3"/>
    <w:rsid w:val="00605887"/>
    <w:rsid w:val="0060602E"/>
    <w:rsid w:val="006104A3"/>
    <w:rsid w:val="00610A82"/>
    <w:rsid w:val="00610DB6"/>
    <w:rsid w:val="006113A9"/>
    <w:rsid w:val="00611BAE"/>
    <w:rsid w:val="0061224B"/>
    <w:rsid w:val="0061259A"/>
    <w:rsid w:val="00613A15"/>
    <w:rsid w:val="00613D54"/>
    <w:rsid w:val="006151B2"/>
    <w:rsid w:val="00615805"/>
    <w:rsid w:val="00615A9D"/>
    <w:rsid w:val="00615B67"/>
    <w:rsid w:val="0061626A"/>
    <w:rsid w:val="0061656D"/>
    <w:rsid w:val="00616FCB"/>
    <w:rsid w:val="00617534"/>
    <w:rsid w:val="0061784B"/>
    <w:rsid w:val="00620152"/>
    <w:rsid w:val="0062023A"/>
    <w:rsid w:val="00620DFA"/>
    <w:rsid w:val="00621A44"/>
    <w:rsid w:val="00621CAA"/>
    <w:rsid w:val="006220E2"/>
    <w:rsid w:val="00625109"/>
    <w:rsid w:val="00626DD9"/>
    <w:rsid w:val="006279D0"/>
    <w:rsid w:val="00627BE7"/>
    <w:rsid w:val="00627DBB"/>
    <w:rsid w:val="00627EDD"/>
    <w:rsid w:val="00630906"/>
    <w:rsid w:val="00632837"/>
    <w:rsid w:val="0063314C"/>
    <w:rsid w:val="0063352D"/>
    <w:rsid w:val="00633E4E"/>
    <w:rsid w:val="00634B2C"/>
    <w:rsid w:val="00635575"/>
    <w:rsid w:val="006360A8"/>
    <w:rsid w:val="006372FF"/>
    <w:rsid w:val="00640B6E"/>
    <w:rsid w:val="0064171F"/>
    <w:rsid w:val="00642EBC"/>
    <w:rsid w:val="00643290"/>
    <w:rsid w:val="006459D2"/>
    <w:rsid w:val="00645C24"/>
    <w:rsid w:val="006463E2"/>
    <w:rsid w:val="00646B54"/>
    <w:rsid w:val="00647C3A"/>
    <w:rsid w:val="00651360"/>
    <w:rsid w:val="00651BC0"/>
    <w:rsid w:val="00653F87"/>
    <w:rsid w:val="00655323"/>
    <w:rsid w:val="00655BD7"/>
    <w:rsid w:val="0065616C"/>
    <w:rsid w:val="00656A40"/>
    <w:rsid w:val="00656D25"/>
    <w:rsid w:val="006574DC"/>
    <w:rsid w:val="00662363"/>
    <w:rsid w:val="0066269A"/>
    <w:rsid w:val="00662CD3"/>
    <w:rsid w:val="00665216"/>
    <w:rsid w:val="00665B2E"/>
    <w:rsid w:val="00665BAC"/>
    <w:rsid w:val="00667045"/>
    <w:rsid w:val="00667904"/>
    <w:rsid w:val="00670993"/>
    <w:rsid w:val="00671044"/>
    <w:rsid w:val="0067167A"/>
    <w:rsid w:val="00672232"/>
    <w:rsid w:val="00673A5C"/>
    <w:rsid w:val="006758BE"/>
    <w:rsid w:val="00676818"/>
    <w:rsid w:val="00676E3B"/>
    <w:rsid w:val="00676F7A"/>
    <w:rsid w:val="006812CE"/>
    <w:rsid w:val="00681464"/>
    <w:rsid w:val="006819B1"/>
    <w:rsid w:val="00682EA5"/>
    <w:rsid w:val="00682F8B"/>
    <w:rsid w:val="00683072"/>
    <w:rsid w:val="006835A7"/>
    <w:rsid w:val="00684C24"/>
    <w:rsid w:val="00684F91"/>
    <w:rsid w:val="00685DC5"/>
    <w:rsid w:val="00686C1D"/>
    <w:rsid w:val="006875A0"/>
    <w:rsid w:val="006878B5"/>
    <w:rsid w:val="00690131"/>
    <w:rsid w:val="00690A9F"/>
    <w:rsid w:val="00690BD1"/>
    <w:rsid w:val="00690EF0"/>
    <w:rsid w:val="0069197A"/>
    <w:rsid w:val="0069297D"/>
    <w:rsid w:val="006929D1"/>
    <w:rsid w:val="00694406"/>
    <w:rsid w:val="00694DA6"/>
    <w:rsid w:val="0069530A"/>
    <w:rsid w:val="00695C69"/>
    <w:rsid w:val="00696DD1"/>
    <w:rsid w:val="006A0146"/>
    <w:rsid w:val="006A10BD"/>
    <w:rsid w:val="006A159D"/>
    <w:rsid w:val="006A261C"/>
    <w:rsid w:val="006A3F28"/>
    <w:rsid w:val="006A3F76"/>
    <w:rsid w:val="006A44AD"/>
    <w:rsid w:val="006A4504"/>
    <w:rsid w:val="006A456A"/>
    <w:rsid w:val="006A57D6"/>
    <w:rsid w:val="006A6D68"/>
    <w:rsid w:val="006A724C"/>
    <w:rsid w:val="006A7338"/>
    <w:rsid w:val="006A76E6"/>
    <w:rsid w:val="006B01EC"/>
    <w:rsid w:val="006B060C"/>
    <w:rsid w:val="006B0801"/>
    <w:rsid w:val="006B0872"/>
    <w:rsid w:val="006B08D1"/>
    <w:rsid w:val="006B1071"/>
    <w:rsid w:val="006B277E"/>
    <w:rsid w:val="006B37AF"/>
    <w:rsid w:val="006B42A6"/>
    <w:rsid w:val="006B47CA"/>
    <w:rsid w:val="006B506F"/>
    <w:rsid w:val="006B5609"/>
    <w:rsid w:val="006B6163"/>
    <w:rsid w:val="006B7366"/>
    <w:rsid w:val="006B7EA2"/>
    <w:rsid w:val="006C02A5"/>
    <w:rsid w:val="006C1461"/>
    <w:rsid w:val="006C1F41"/>
    <w:rsid w:val="006C223D"/>
    <w:rsid w:val="006C2792"/>
    <w:rsid w:val="006C28D3"/>
    <w:rsid w:val="006C4BEF"/>
    <w:rsid w:val="006C5FF9"/>
    <w:rsid w:val="006C69A2"/>
    <w:rsid w:val="006D11C6"/>
    <w:rsid w:val="006D12B9"/>
    <w:rsid w:val="006D3F65"/>
    <w:rsid w:val="006D6C9D"/>
    <w:rsid w:val="006E0E9B"/>
    <w:rsid w:val="006E12B4"/>
    <w:rsid w:val="006E1CFD"/>
    <w:rsid w:val="006E1FBA"/>
    <w:rsid w:val="006E2307"/>
    <w:rsid w:val="006E3908"/>
    <w:rsid w:val="006E39E9"/>
    <w:rsid w:val="006E3A0E"/>
    <w:rsid w:val="006E431C"/>
    <w:rsid w:val="006E4CEC"/>
    <w:rsid w:val="006E4FF9"/>
    <w:rsid w:val="006E54B3"/>
    <w:rsid w:val="006E5E2C"/>
    <w:rsid w:val="006E67D2"/>
    <w:rsid w:val="006E741B"/>
    <w:rsid w:val="006E7AE3"/>
    <w:rsid w:val="006F0493"/>
    <w:rsid w:val="006F0883"/>
    <w:rsid w:val="006F0F0D"/>
    <w:rsid w:val="006F0FEC"/>
    <w:rsid w:val="006F2E81"/>
    <w:rsid w:val="006F384F"/>
    <w:rsid w:val="006F5C20"/>
    <w:rsid w:val="006F6386"/>
    <w:rsid w:val="006F7440"/>
    <w:rsid w:val="00700497"/>
    <w:rsid w:val="007023E3"/>
    <w:rsid w:val="00703928"/>
    <w:rsid w:val="00703A65"/>
    <w:rsid w:val="00704DFE"/>
    <w:rsid w:val="0071084E"/>
    <w:rsid w:val="0071091E"/>
    <w:rsid w:val="0071101D"/>
    <w:rsid w:val="00711E33"/>
    <w:rsid w:val="00712559"/>
    <w:rsid w:val="00712A92"/>
    <w:rsid w:val="00712D8A"/>
    <w:rsid w:val="007204DD"/>
    <w:rsid w:val="00720E4F"/>
    <w:rsid w:val="00721AEC"/>
    <w:rsid w:val="007223A1"/>
    <w:rsid w:val="007226C1"/>
    <w:rsid w:val="0072319B"/>
    <w:rsid w:val="00723A61"/>
    <w:rsid w:val="00724558"/>
    <w:rsid w:val="007247DF"/>
    <w:rsid w:val="00724BC2"/>
    <w:rsid w:val="00724CCB"/>
    <w:rsid w:val="00725A5B"/>
    <w:rsid w:val="00725E31"/>
    <w:rsid w:val="007263BA"/>
    <w:rsid w:val="007274D2"/>
    <w:rsid w:val="00730002"/>
    <w:rsid w:val="00730403"/>
    <w:rsid w:val="00733E5D"/>
    <w:rsid w:val="00734115"/>
    <w:rsid w:val="00734D04"/>
    <w:rsid w:val="00735C7A"/>
    <w:rsid w:val="00735D53"/>
    <w:rsid w:val="00735E93"/>
    <w:rsid w:val="007368A2"/>
    <w:rsid w:val="00736911"/>
    <w:rsid w:val="007401EA"/>
    <w:rsid w:val="00741C88"/>
    <w:rsid w:val="007423D4"/>
    <w:rsid w:val="00742586"/>
    <w:rsid w:val="00742B9B"/>
    <w:rsid w:val="00743201"/>
    <w:rsid w:val="00743FFA"/>
    <w:rsid w:val="00744E2B"/>
    <w:rsid w:val="0074540D"/>
    <w:rsid w:val="00746458"/>
    <w:rsid w:val="0074713B"/>
    <w:rsid w:val="0074763F"/>
    <w:rsid w:val="00747813"/>
    <w:rsid w:val="00750862"/>
    <w:rsid w:val="007514C8"/>
    <w:rsid w:val="0075222F"/>
    <w:rsid w:val="007524CD"/>
    <w:rsid w:val="00752511"/>
    <w:rsid w:val="00753E87"/>
    <w:rsid w:val="00754400"/>
    <w:rsid w:val="00756082"/>
    <w:rsid w:val="00756286"/>
    <w:rsid w:val="007563A3"/>
    <w:rsid w:val="00757CD7"/>
    <w:rsid w:val="0076039A"/>
    <w:rsid w:val="007610A3"/>
    <w:rsid w:val="00761424"/>
    <w:rsid w:val="0076147A"/>
    <w:rsid w:val="007618A1"/>
    <w:rsid w:val="00762A26"/>
    <w:rsid w:val="00762B2B"/>
    <w:rsid w:val="00762D53"/>
    <w:rsid w:val="00763045"/>
    <w:rsid w:val="00765E62"/>
    <w:rsid w:val="0076647D"/>
    <w:rsid w:val="00766C46"/>
    <w:rsid w:val="00767FD3"/>
    <w:rsid w:val="00772116"/>
    <w:rsid w:val="00772CBD"/>
    <w:rsid w:val="0077352F"/>
    <w:rsid w:val="00773ED6"/>
    <w:rsid w:val="007747BD"/>
    <w:rsid w:val="007751F2"/>
    <w:rsid w:val="007754BE"/>
    <w:rsid w:val="00780464"/>
    <w:rsid w:val="007808D3"/>
    <w:rsid w:val="00780946"/>
    <w:rsid w:val="00780E0B"/>
    <w:rsid w:val="0078188C"/>
    <w:rsid w:val="007819B4"/>
    <w:rsid w:val="007833E8"/>
    <w:rsid w:val="00783E22"/>
    <w:rsid w:val="0078500E"/>
    <w:rsid w:val="007853FD"/>
    <w:rsid w:val="007858BD"/>
    <w:rsid w:val="007863BD"/>
    <w:rsid w:val="007866D3"/>
    <w:rsid w:val="0078776D"/>
    <w:rsid w:val="00787F5B"/>
    <w:rsid w:val="007920BB"/>
    <w:rsid w:val="007921D5"/>
    <w:rsid w:val="00793819"/>
    <w:rsid w:val="00794B98"/>
    <w:rsid w:val="0079590B"/>
    <w:rsid w:val="00795D8A"/>
    <w:rsid w:val="0079643C"/>
    <w:rsid w:val="007965C2"/>
    <w:rsid w:val="007968DC"/>
    <w:rsid w:val="007A151B"/>
    <w:rsid w:val="007A1E77"/>
    <w:rsid w:val="007A2D40"/>
    <w:rsid w:val="007A344D"/>
    <w:rsid w:val="007B0184"/>
    <w:rsid w:val="007B0C4B"/>
    <w:rsid w:val="007B1948"/>
    <w:rsid w:val="007B2255"/>
    <w:rsid w:val="007B245B"/>
    <w:rsid w:val="007B3021"/>
    <w:rsid w:val="007B371E"/>
    <w:rsid w:val="007B37EF"/>
    <w:rsid w:val="007B3B4C"/>
    <w:rsid w:val="007B3EA6"/>
    <w:rsid w:val="007B6170"/>
    <w:rsid w:val="007B64E3"/>
    <w:rsid w:val="007B65DF"/>
    <w:rsid w:val="007C0592"/>
    <w:rsid w:val="007C138A"/>
    <w:rsid w:val="007C1B10"/>
    <w:rsid w:val="007C1D8A"/>
    <w:rsid w:val="007C1FDC"/>
    <w:rsid w:val="007C38D6"/>
    <w:rsid w:val="007C426D"/>
    <w:rsid w:val="007C55CD"/>
    <w:rsid w:val="007C5CB6"/>
    <w:rsid w:val="007C7D3B"/>
    <w:rsid w:val="007D0BE1"/>
    <w:rsid w:val="007D115D"/>
    <w:rsid w:val="007D14C3"/>
    <w:rsid w:val="007D2619"/>
    <w:rsid w:val="007D501F"/>
    <w:rsid w:val="007D5096"/>
    <w:rsid w:val="007D59E6"/>
    <w:rsid w:val="007D5F0B"/>
    <w:rsid w:val="007D5F32"/>
    <w:rsid w:val="007D609E"/>
    <w:rsid w:val="007D61D4"/>
    <w:rsid w:val="007D6B36"/>
    <w:rsid w:val="007D765E"/>
    <w:rsid w:val="007E0F36"/>
    <w:rsid w:val="007E2291"/>
    <w:rsid w:val="007E3202"/>
    <w:rsid w:val="007E38D8"/>
    <w:rsid w:val="007E4F84"/>
    <w:rsid w:val="007E5104"/>
    <w:rsid w:val="007E5A51"/>
    <w:rsid w:val="007E608C"/>
    <w:rsid w:val="007E6FE9"/>
    <w:rsid w:val="007E79EA"/>
    <w:rsid w:val="007F00F7"/>
    <w:rsid w:val="007F0199"/>
    <w:rsid w:val="007F1027"/>
    <w:rsid w:val="007F3B62"/>
    <w:rsid w:val="007F3F93"/>
    <w:rsid w:val="007F51B7"/>
    <w:rsid w:val="00800CF6"/>
    <w:rsid w:val="008010DF"/>
    <w:rsid w:val="00802E25"/>
    <w:rsid w:val="008043C7"/>
    <w:rsid w:val="008059D3"/>
    <w:rsid w:val="00806295"/>
    <w:rsid w:val="00807CD6"/>
    <w:rsid w:val="008106B9"/>
    <w:rsid w:val="00811FBA"/>
    <w:rsid w:val="00812BF5"/>
    <w:rsid w:val="00813C7F"/>
    <w:rsid w:val="00814334"/>
    <w:rsid w:val="00814E12"/>
    <w:rsid w:val="00815CD2"/>
    <w:rsid w:val="00816370"/>
    <w:rsid w:val="00816F99"/>
    <w:rsid w:val="0081703C"/>
    <w:rsid w:val="00817618"/>
    <w:rsid w:val="00817F5E"/>
    <w:rsid w:val="00820A68"/>
    <w:rsid w:val="00821B4B"/>
    <w:rsid w:val="00822598"/>
    <w:rsid w:val="00822863"/>
    <w:rsid w:val="008228F4"/>
    <w:rsid w:val="00823CF6"/>
    <w:rsid w:val="00824718"/>
    <w:rsid w:val="00825B74"/>
    <w:rsid w:val="00827738"/>
    <w:rsid w:val="00827932"/>
    <w:rsid w:val="00827AFF"/>
    <w:rsid w:val="00827C03"/>
    <w:rsid w:val="00831597"/>
    <w:rsid w:val="00831E64"/>
    <w:rsid w:val="00831F5C"/>
    <w:rsid w:val="008327E8"/>
    <w:rsid w:val="00833E07"/>
    <w:rsid w:val="00834059"/>
    <w:rsid w:val="008341F5"/>
    <w:rsid w:val="00834388"/>
    <w:rsid w:val="0083450C"/>
    <w:rsid w:val="00834794"/>
    <w:rsid w:val="00834DE2"/>
    <w:rsid w:val="00835146"/>
    <w:rsid w:val="0083515C"/>
    <w:rsid w:val="008351CD"/>
    <w:rsid w:val="00835639"/>
    <w:rsid w:val="008378E1"/>
    <w:rsid w:val="00840F4E"/>
    <w:rsid w:val="0084368A"/>
    <w:rsid w:val="008439F6"/>
    <w:rsid w:val="00845D19"/>
    <w:rsid w:val="0084709D"/>
    <w:rsid w:val="008472BC"/>
    <w:rsid w:val="008477AA"/>
    <w:rsid w:val="008478B5"/>
    <w:rsid w:val="00847E02"/>
    <w:rsid w:val="0085059C"/>
    <w:rsid w:val="00850BBE"/>
    <w:rsid w:val="008522DE"/>
    <w:rsid w:val="00852514"/>
    <w:rsid w:val="00853155"/>
    <w:rsid w:val="00854F28"/>
    <w:rsid w:val="00855B8F"/>
    <w:rsid w:val="008562AC"/>
    <w:rsid w:val="00856775"/>
    <w:rsid w:val="00856BB6"/>
    <w:rsid w:val="00856CC1"/>
    <w:rsid w:val="0085747C"/>
    <w:rsid w:val="008576FA"/>
    <w:rsid w:val="008606BC"/>
    <w:rsid w:val="00860E44"/>
    <w:rsid w:val="0086133F"/>
    <w:rsid w:val="00861424"/>
    <w:rsid w:val="0086330A"/>
    <w:rsid w:val="00863764"/>
    <w:rsid w:val="00863FCE"/>
    <w:rsid w:val="00864B9C"/>
    <w:rsid w:val="008676A9"/>
    <w:rsid w:val="00867A80"/>
    <w:rsid w:val="00867F01"/>
    <w:rsid w:val="008701B7"/>
    <w:rsid w:val="008701E9"/>
    <w:rsid w:val="00870649"/>
    <w:rsid w:val="00871FD2"/>
    <w:rsid w:val="008729ED"/>
    <w:rsid w:val="008734FE"/>
    <w:rsid w:val="00873847"/>
    <w:rsid w:val="00873F6B"/>
    <w:rsid w:val="00874E58"/>
    <w:rsid w:val="00875FEC"/>
    <w:rsid w:val="008770F8"/>
    <w:rsid w:val="00877FC4"/>
    <w:rsid w:val="008801FB"/>
    <w:rsid w:val="0088096D"/>
    <w:rsid w:val="0088211D"/>
    <w:rsid w:val="008826DC"/>
    <w:rsid w:val="00882A57"/>
    <w:rsid w:val="008845DE"/>
    <w:rsid w:val="008854AB"/>
    <w:rsid w:val="00885EE3"/>
    <w:rsid w:val="008870A3"/>
    <w:rsid w:val="0089033B"/>
    <w:rsid w:val="0089348B"/>
    <w:rsid w:val="008937E1"/>
    <w:rsid w:val="00894D3D"/>
    <w:rsid w:val="00894DA9"/>
    <w:rsid w:val="00895867"/>
    <w:rsid w:val="00895D37"/>
    <w:rsid w:val="00895D9F"/>
    <w:rsid w:val="00897EDA"/>
    <w:rsid w:val="008A009B"/>
    <w:rsid w:val="008A118C"/>
    <w:rsid w:val="008A3F52"/>
    <w:rsid w:val="008A4694"/>
    <w:rsid w:val="008A4D9C"/>
    <w:rsid w:val="008A5EEC"/>
    <w:rsid w:val="008A632C"/>
    <w:rsid w:val="008B034D"/>
    <w:rsid w:val="008B048D"/>
    <w:rsid w:val="008B27F6"/>
    <w:rsid w:val="008B35A1"/>
    <w:rsid w:val="008B3709"/>
    <w:rsid w:val="008B4232"/>
    <w:rsid w:val="008B607D"/>
    <w:rsid w:val="008B7070"/>
    <w:rsid w:val="008B73A4"/>
    <w:rsid w:val="008B7726"/>
    <w:rsid w:val="008B7FC1"/>
    <w:rsid w:val="008C0BBD"/>
    <w:rsid w:val="008C1500"/>
    <w:rsid w:val="008C1668"/>
    <w:rsid w:val="008C1D63"/>
    <w:rsid w:val="008C35AD"/>
    <w:rsid w:val="008C3A14"/>
    <w:rsid w:val="008C3B34"/>
    <w:rsid w:val="008C5AC2"/>
    <w:rsid w:val="008C5F72"/>
    <w:rsid w:val="008C6086"/>
    <w:rsid w:val="008C6C8B"/>
    <w:rsid w:val="008C720C"/>
    <w:rsid w:val="008C7F1C"/>
    <w:rsid w:val="008D07B6"/>
    <w:rsid w:val="008D0E5C"/>
    <w:rsid w:val="008D32C5"/>
    <w:rsid w:val="008D34F2"/>
    <w:rsid w:val="008D532D"/>
    <w:rsid w:val="008D5502"/>
    <w:rsid w:val="008D75A6"/>
    <w:rsid w:val="008E00AB"/>
    <w:rsid w:val="008E01DE"/>
    <w:rsid w:val="008E0A33"/>
    <w:rsid w:val="008E2F00"/>
    <w:rsid w:val="008E341F"/>
    <w:rsid w:val="008E3F96"/>
    <w:rsid w:val="008E4A35"/>
    <w:rsid w:val="008E500B"/>
    <w:rsid w:val="008E50FC"/>
    <w:rsid w:val="008E5106"/>
    <w:rsid w:val="008E5E16"/>
    <w:rsid w:val="008E716A"/>
    <w:rsid w:val="008E77D6"/>
    <w:rsid w:val="008F0B08"/>
    <w:rsid w:val="008F0BE2"/>
    <w:rsid w:val="008F0EA2"/>
    <w:rsid w:val="008F182B"/>
    <w:rsid w:val="008F2022"/>
    <w:rsid w:val="008F2A90"/>
    <w:rsid w:val="008F35BF"/>
    <w:rsid w:val="008F4610"/>
    <w:rsid w:val="008F476D"/>
    <w:rsid w:val="008F6587"/>
    <w:rsid w:val="008F6B4B"/>
    <w:rsid w:val="008F7522"/>
    <w:rsid w:val="00901D3D"/>
    <w:rsid w:val="00902558"/>
    <w:rsid w:val="0090284A"/>
    <w:rsid w:val="009028EB"/>
    <w:rsid w:val="009041BC"/>
    <w:rsid w:val="009043FE"/>
    <w:rsid w:val="00904B95"/>
    <w:rsid w:val="00904E94"/>
    <w:rsid w:val="00912684"/>
    <w:rsid w:val="00913CAF"/>
    <w:rsid w:val="00913D34"/>
    <w:rsid w:val="00914E24"/>
    <w:rsid w:val="0091549E"/>
    <w:rsid w:val="0091587B"/>
    <w:rsid w:val="009171B5"/>
    <w:rsid w:val="00920452"/>
    <w:rsid w:val="009208BF"/>
    <w:rsid w:val="00920BDF"/>
    <w:rsid w:val="00920BF7"/>
    <w:rsid w:val="009223C1"/>
    <w:rsid w:val="00922FFB"/>
    <w:rsid w:val="00924BEC"/>
    <w:rsid w:val="009251C1"/>
    <w:rsid w:val="00926271"/>
    <w:rsid w:val="0093007C"/>
    <w:rsid w:val="00930261"/>
    <w:rsid w:val="00931F0B"/>
    <w:rsid w:val="009321C4"/>
    <w:rsid w:val="00932FFE"/>
    <w:rsid w:val="009338B8"/>
    <w:rsid w:val="0093448F"/>
    <w:rsid w:val="009348ED"/>
    <w:rsid w:val="009360DC"/>
    <w:rsid w:val="009370C6"/>
    <w:rsid w:val="0093728D"/>
    <w:rsid w:val="009372B3"/>
    <w:rsid w:val="009419A1"/>
    <w:rsid w:val="00943C22"/>
    <w:rsid w:val="009444C2"/>
    <w:rsid w:val="00944EE7"/>
    <w:rsid w:val="009450E7"/>
    <w:rsid w:val="009459DF"/>
    <w:rsid w:val="0095190C"/>
    <w:rsid w:val="00951CF5"/>
    <w:rsid w:val="00952F4A"/>
    <w:rsid w:val="00953545"/>
    <w:rsid w:val="0095362F"/>
    <w:rsid w:val="00954684"/>
    <w:rsid w:val="00954BD9"/>
    <w:rsid w:val="0095506E"/>
    <w:rsid w:val="0095519E"/>
    <w:rsid w:val="0095681B"/>
    <w:rsid w:val="009569E8"/>
    <w:rsid w:val="009572FB"/>
    <w:rsid w:val="0096011C"/>
    <w:rsid w:val="009612C5"/>
    <w:rsid w:val="00961950"/>
    <w:rsid w:val="00962F70"/>
    <w:rsid w:val="009635AA"/>
    <w:rsid w:val="00963E43"/>
    <w:rsid w:val="009647DA"/>
    <w:rsid w:val="009648A8"/>
    <w:rsid w:val="00965155"/>
    <w:rsid w:val="00966418"/>
    <w:rsid w:val="009668E0"/>
    <w:rsid w:val="00967B7B"/>
    <w:rsid w:val="00970394"/>
    <w:rsid w:val="00970D39"/>
    <w:rsid w:val="00974E01"/>
    <w:rsid w:val="0097761E"/>
    <w:rsid w:val="00980302"/>
    <w:rsid w:val="00981247"/>
    <w:rsid w:val="009815CA"/>
    <w:rsid w:val="009829B1"/>
    <w:rsid w:val="0098377D"/>
    <w:rsid w:val="00985A69"/>
    <w:rsid w:val="00987536"/>
    <w:rsid w:val="0098758B"/>
    <w:rsid w:val="009878D2"/>
    <w:rsid w:val="00987A92"/>
    <w:rsid w:val="00991E8A"/>
    <w:rsid w:val="00992A53"/>
    <w:rsid w:val="009936E7"/>
    <w:rsid w:val="00993FBD"/>
    <w:rsid w:val="00994199"/>
    <w:rsid w:val="00994C45"/>
    <w:rsid w:val="009958C3"/>
    <w:rsid w:val="00995DAB"/>
    <w:rsid w:val="00996DBF"/>
    <w:rsid w:val="00997204"/>
    <w:rsid w:val="009977AB"/>
    <w:rsid w:val="009A0C39"/>
    <w:rsid w:val="009A12FB"/>
    <w:rsid w:val="009A1A92"/>
    <w:rsid w:val="009A1BF9"/>
    <w:rsid w:val="009A3F47"/>
    <w:rsid w:val="009A4092"/>
    <w:rsid w:val="009A4CFF"/>
    <w:rsid w:val="009A544A"/>
    <w:rsid w:val="009A5C73"/>
    <w:rsid w:val="009A6082"/>
    <w:rsid w:val="009A6573"/>
    <w:rsid w:val="009A73C5"/>
    <w:rsid w:val="009A746C"/>
    <w:rsid w:val="009A756B"/>
    <w:rsid w:val="009A77A6"/>
    <w:rsid w:val="009B0220"/>
    <w:rsid w:val="009B0953"/>
    <w:rsid w:val="009B1492"/>
    <w:rsid w:val="009B4C14"/>
    <w:rsid w:val="009B7E5D"/>
    <w:rsid w:val="009B7F4B"/>
    <w:rsid w:val="009C08B3"/>
    <w:rsid w:val="009C2B10"/>
    <w:rsid w:val="009C2F0A"/>
    <w:rsid w:val="009C342F"/>
    <w:rsid w:val="009C36E2"/>
    <w:rsid w:val="009C3DB8"/>
    <w:rsid w:val="009C42D8"/>
    <w:rsid w:val="009C4582"/>
    <w:rsid w:val="009C4CBF"/>
    <w:rsid w:val="009C6C77"/>
    <w:rsid w:val="009D1116"/>
    <w:rsid w:val="009D31AE"/>
    <w:rsid w:val="009D335D"/>
    <w:rsid w:val="009D63FB"/>
    <w:rsid w:val="009D65D2"/>
    <w:rsid w:val="009D7796"/>
    <w:rsid w:val="009E0762"/>
    <w:rsid w:val="009E12D2"/>
    <w:rsid w:val="009E1389"/>
    <w:rsid w:val="009E1835"/>
    <w:rsid w:val="009E1A0A"/>
    <w:rsid w:val="009E2A02"/>
    <w:rsid w:val="009E30D0"/>
    <w:rsid w:val="009E6EF2"/>
    <w:rsid w:val="009F0F4D"/>
    <w:rsid w:val="009F1A00"/>
    <w:rsid w:val="009F2166"/>
    <w:rsid w:val="009F2C61"/>
    <w:rsid w:val="009F42A1"/>
    <w:rsid w:val="009F4AD7"/>
    <w:rsid w:val="009F5BCD"/>
    <w:rsid w:val="009F5D23"/>
    <w:rsid w:val="009F75A9"/>
    <w:rsid w:val="00A021D4"/>
    <w:rsid w:val="00A02A2D"/>
    <w:rsid w:val="00A0365E"/>
    <w:rsid w:val="00A03FDB"/>
    <w:rsid w:val="00A04472"/>
    <w:rsid w:val="00A0539C"/>
    <w:rsid w:val="00A055B9"/>
    <w:rsid w:val="00A0568B"/>
    <w:rsid w:val="00A05CA8"/>
    <w:rsid w:val="00A06A57"/>
    <w:rsid w:val="00A073B3"/>
    <w:rsid w:val="00A10718"/>
    <w:rsid w:val="00A10DE7"/>
    <w:rsid w:val="00A114EC"/>
    <w:rsid w:val="00A12117"/>
    <w:rsid w:val="00A12137"/>
    <w:rsid w:val="00A12819"/>
    <w:rsid w:val="00A141CC"/>
    <w:rsid w:val="00A14632"/>
    <w:rsid w:val="00A1467F"/>
    <w:rsid w:val="00A15070"/>
    <w:rsid w:val="00A1588F"/>
    <w:rsid w:val="00A17133"/>
    <w:rsid w:val="00A21BBD"/>
    <w:rsid w:val="00A22AFE"/>
    <w:rsid w:val="00A23410"/>
    <w:rsid w:val="00A23C7F"/>
    <w:rsid w:val="00A24460"/>
    <w:rsid w:val="00A255C6"/>
    <w:rsid w:val="00A268B3"/>
    <w:rsid w:val="00A26F53"/>
    <w:rsid w:val="00A271A0"/>
    <w:rsid w:val="00A272D7"/>
    <w:rsid w:val="00A27527"/>
    <w:rsid w:val="00A309C0"/>
    <w:rsid w:val="00A31ED8"/>
    <w:rsid w:val="00A32365"/>
    <w:rsid w:val="00A32626"/>
    <w:rsid w:val="00A32D2A"/>
    <w:rsid w:val="00A32F13"/>
    <w:rsid w:val="00A33034"/>
    <w:rsid w:val="00A3342A"/>
    <w:rsid w:val="00A33BCD"/>
    <w:rsid w:val="00A33C5C"/>
    <w:rsid w:val="00A341B9"/>
    <w:rsid w:val="00A34BD8"/>
    <w:rsid w:val="00A3605B"/>
    <w:rsid w:val="00A36B2E"/>
    <w:rsid w:val="00A36BC4"/>
    <w:rsid w:val="00A4111E"/>
    <w:rsid w:val="00A41F3D"/>
    <w:rsid w:val="00A4224C"/>
    <w:rsid w:val="00A42597"/>
    <w:rsid w:val="00A425A2"/>
    <w:rsid w:val="00A432F8"/>
    <w:rsid w:val="00A43BD0"/>
    <w:rsid w:val="00A4425C"/>
    <w:rsid w:val="00A44F08"/>
    <w:rsid w:val="00A45029"/>
    <w:rsid w:val="00A45357"/>
    <w:rsid w:val="00A4562D"/>
    <w:rsid w:val="00A479A0"/>
    <w:rsid w:val="00A479C5"/>
    <w:rsid w:val="00A5126C"/>
    <w:rsid w:val="00A51330"/>
    <w:rsid w:val="00A516ED"/>
    <w:rsid w:val="00A539E9"/>
    <w:rsid w:val="00A545A9"/>
    <w:rsid w:val="00A54BA8"/>
    <w:rsid w:val="00A553EC"/>
    <w:rsid w:val="00A55818"/>
    <w:rsid w:val="00A56FC5"/>
    <w:rsid w:val="00A60B59"/>
    <w:rsid w:val="00A60E81"/>
    <w:rsid w:val="00A613FC"/>
    <w:rsid w:val="00A619DD"/>
    <w:rsid w:val="00A62036"/>
    <w:rsid w:val="00A63971"/>
    <w:rsid w:val="00A63FC4"/>
    <w:rsid w:val="00A6443B"/>
    <w:rsid w:val="00A65280"/>
    <w:rsid w:val="00A66155"/>
    <w:rsid w:val="00A67925"/>
    <w:rsid w:val="00A67DC8"/>
    <w:rsid w:val="00A71ACE"/>
    <w:rsid w:val="00A72E6A"/>
    <w:rsid w:val="00A74111"/>
    <w:rsid w:val="00A74367"/>
    <w:rsid w:val="00A7492D"/>
    <w:rsid w:val="00A74D60"/>
    <w:rsid w:val="00A7539D"/>
    <w:rsid w:val="00A753F7"/>
    <w:rsid w:val="00A754F3"/>
    <w:rsid w:val="00A7617B"/>
    <w:rsid w:val="00A7694F"/>
    <w:rsid w:val="00A775FA"/>
    <w:rsid w:val="00A777DA"/>
    <w:rsid w:val="00A80193"/>
    <w:rsid w:val="00A80CF6"/>
    <w:rsid w:val="00A81151"/>
    <w:rsid w:val="00A811FA"/>
    <w:rsid w:val="00A813DB"/>
    <w:rsid w:val="00A82A78"/>
    <w:rsid w:val="00A82D8D"/>
    <w:rsid w:val="00A82F90"/>
    <w:rsid w:val="00A83F77"/>
    <w:rsid w:val="00A842E9"/>
    <w:rsid w:val="00A849F8"/>
    <w:rsid w:val="00A85F99"/>
    <w:rsid w:val="00A85FE6"/>
    <w:rsid w:val="00A86C21"/>
    <w:rsid w:val="00A86C71"/>
    <w:rsid w:val="00A87430"/>
    <w:rsid w:val="00A8748F"/>
    <w:rsid w:val="00A87D7E"/>
    <w:rsid w:val="00A912A6"/>
    <w:rsid w:val="00A91FAF"/>
    <w:rsid w:val="00A92615"/>
    <w:rsid w:val="00A92F2C"/>
    <w:rsid w:val="00A94142"/>
    <w:rsid w:val="00A94CFA"/>
    <w:rsid w:val="00A957DF"/>
    <w:rsid w:val="00A969AC"/>
    <w:rsid w:val="00A97EAF"/>
    <w:rsid w:val="00AA0DAE"/>
    <w:rsid w:val="00AA14CF"/>
    <w:rsid w:val="00AA321D"/>
    <w:rsid w:val="00AA658B"/>
    <w:rsid w:val="00AA662A"/>
    <w:rsid w:val="00AA69E7"/>
    <w:rsid w:val="00AA6D1B"/>
    <w:rsid w:val="00AA7B62"/>
    <w:rsid w:val="00AB0F92"/>
    <w:rsid w:val="00AB14A2"/>
    <w:rsid w:val="00AB1B69"/>
    <w:rsid w:val="00AB296C"/>
    <w:rsid w:val="00AB2AE9"/>
    <w:rsid w:val="00AB2E11"/>
    <w:rsid w:val="00AB2F2D"/>
    <w:rsid w:val="00AB3415"/>
    <w:rsid w:val="00AB69E2"/>
    <w:rsid w:val="00AB6F3F"/>
    <w:rsid w:val="00AC0053"/>
    <w:rsid w:val="00AC11EC"/>
    <w:rsid w:val="00AC2220"/>
    <w:rsid w:val="00AC2574"/>
    <w:rsid w:val="00AC269F"/>
    <w:rsid w:val="00AC2C58"/>
    <w:rsid w:val="00AC37D7"/>
    <w:rsid w:val="00AC392A"/>
    <w:rsid w:val="00AC601D"/>
    <w:rsid w:val="00AC62D9"/>
    <w:rsid w:val="00AC7067"/>
    <w:rsid w:val="00AC706A"/>
    <w:rsid w:val="00AC7BC9"/>
    <w:rsid w:val="00AC7E35"/>
    <w:rsid w:val="00AD072D"/>
    <w:rsid w:val="00AD0899"/>
    <w:rsid w:val="00AD0FAE"/>
    <w:rsid w:val="00AD0FB1"/>
    <w:rsid w:val="00AD1B86"/>
    <w:rsid w:val="00AD25A5"/>
    <w:rsid w:val="00AD269B"/>
    <w:rsid w:val="00AD298B"/>
    <w:rsid w:val="00AD2ED1"/>
    <w:rsid w:val="00AD327A"/>
    <w:rsid w:val="00AD34D0"/>
    <w:rsid w:val="00AD405A"/>
    <w:rsid w:val="00AD4286"/>
    <w:rsid w:val="00AD45F6"/>
    <w:rsid w:val="00AD4891"/>
    <w:rsid w:val="00AD6EB5"/>
    <w:rsid w:val="00AD6F74"/>
    <w:rsid w:val="00AD7003"/>
    <w:rsid w:val="00AD7624"/>
    <w:rsid w:val="00AD7692"/>
    <w:rsid w:val="00AD7E9D"/>
    <w:rsid w:val="00AD7EED"/>
    <w:rsid w:val="00AE05B5"/>
    <w:rsid w:val="00AE225E"/>
    <w:rsid w:val="00AE296E"/>
    <w:rsid w:val="00AE4B3D"/>
    <w:rsid w:val="00AE6543"/>
    <w:rsid w:val="00AE6E36"/>
    <w:rsid w:val="00AE774E"/>
    <w:rsid w:val="00AF0910"/>
    <w:rsid w:val="00AF294C"/>
    <w:rsid w:val="00AF35C0"/>
    <w:rsid w:val="00AF3E16"/>
    <w:rsid w:val="00AF47EA"/>
    <w:rsid w:val="00AF6B38"/>
    <w:rsid w:val="00AF7293"/>
    <w:rsid w:val="00AF7C15"/>
    <w:rsid w:val="00B001C2"/>
    <w:rsid w:val="00B008F7"/>
    <w:rsid w:val="00B00DBF"/>
    <w:rsid w:val="00B00EE6"/>
    <w:rsid w:val="00B01623"/>
    <w:rsid w:val="00B016DB"/>
    <w:rsid w:val="00B016E5"/>
    <w:rsid w:val="00B02042"/>
    <w:rsid w:val="00B02580"/>
    <w:rsid w:val="00B028F7"/>
    <w:rsid w:val="00B02AAF"/>
    <w:rsid w:val="00B03979"/>
    <w:rsid w:val="00B03F3D"/>
    <w:rsid w:val="00B041E6"/>
    <w:rsid w:val="00B04244"/>
    <w:rsid w:val="00B04700"/>
    <w:rsid w:val="00B0490A"/>
    <w:rsid w:val="00B04AB4"/>
    <w:rsid w:val="00B05DEC"/>
    <w:rsid w:val="00B06CE5"/>
    <w:rsid w:val="00B0702C"/>
    <w:rsid w:val="00B07B0D"/>
    <w:rsid w:val="00B07DF8"/>
    <w:rsid w:val="00B1011C"/>
    <w:rsid w:val="00B10714"/>
    <w:rsid w:val="00B10FB6"/>
    <w:rsid w:val="00B11B02"/>
    <w:rsid w:val="00B124B9"/>
    <w:rsid w:val="00B13D9D"/>
    <w:rsid w:val="00B15DCF"/>
    <w:rsid w:val="00B16DD7"/>
    <w:rsid w:val="00B20BE1"/>
    <w:rsid w:val="00B2203B"/>
    <w:rsid w:val="00B2214C"/>
    <w:rsid w:val="00B22DCC"/>
    <w:rsid w:val="00B24072"/>
    <w:rsid w:val="00B2418D"/>
    <w:rsid w:val="00B25264"/>
    <w:rsid w:val="00B252C9"/>
    <w:rsid w:val="00B264FC"/>
    <w:rsid w:val="00B26844"/>
    <w:rsid w:val="00B27499"/>
    <w:rsid w:val="00B277EF"/>
    <w:rsid w:val="00B27863"/>
    <w:rsid w:val="00B301CC"/>
    <w:rsid w:val="00B30691"/>
    <w:rsid w:val="00B30D73"/>
    <w:rsid w:val="00B312F0"/>
    <w:rsid w:val="00B3199C"/>
    <w:rsid w:val="00B34B6A"/>
    <w:rsid w:val="00B34E98"/>
    <w:rsid w:val="00B34EBA"/>
    <w:rsid w:val="00B35389"/>
    <w:rsid w:val="00B3560A"/>
    <w:rsid w:val="00B35F16"/>
    <w:rsid w:val="00B3607C"/>
    <w:rsid w:val="00B363AD"/>
    <w:rsid w:val="00B370F7"/>
    <w:rsid w:val="00B3720F"/>
    <w:rsid w:val="00B4009A"/>
    <w:rsid w:val="00B4028C"/>
    <w:rsid w:val="00B40E20"/>
    <w:rsid w:val="00B42F39"/>
    <w:rsid w:val="00B4337A"/>
    <w:rsid w:val="00B43AF5"/>
    <w:rsid w:val="00B43D2F"/>
    <w:rsid w:val="00B43D79"/>
    <w:rsid w:val="00B448D9"/>
    <w:rsid w:val="00B44944"/>
    <w:rsid w:val="00B44AAD"/>
    <w:rsid w:val="00B4505E"/>
    <w:rsid w:val="00B453A5"/>
    <w:rsid w:val="00B45B7A"/>
    <w:rsid w:val="00B45B7D"/>
    <w:rsid w:val="00B45CC6"/>
    <w:rsid w:val="00B464CA"/>
    <w:rsid w:val="00B4692B"/>
    <w:rsid w:val="00B46C2C"/>
    <w:rsid w:val="00B46E3B"/>
    <w:rsid w:val="00B46E7F"/>
    <w:rsid w:val="00B47D52"/>
    <w:rsid w:val="00B47E4C"/>
    <w:rsid w:val="00B505CD"/>
    <w:rsid w:val="00B50F07"/>
    <w:rsid w:val="00B51280"/>
    <w:rsid w:val="00B5190D"/>
    <w:rsid w:val="00B52024"/>
    <w:rsid w:val="00B53C51"/>
    <w:rsid w:val="00B55A3F"/>
    <w:rsid w:val="00B55C04"/>
    <w:rsid w:val="00B5600A"/>
    <w:rsid w:val="00B57429"/>
    <w:rsid w:val="00B57C8F"/>
    <w:rsid w:val="00B6036C"/>
    <w:rsid w:val="00B603B3"/>
    <w:rsid w:val="00B60802"/>
    <w:rsid w:val="00B61273"/>
    <w:rsid w:val="00B614B8"/>
    <w:rsid w:val="00B62D79"/>
    <w:rsid w:val="00B6338F"/>
    <w:rsid w:val="00B6341B"/>
    <w:rsid w:val="00B64973"/>
    <w:rsid w:val="00B64FA7"/>
    <w:rsid w:val="00B6593A"/>
    <w:rsid w:val="00B66BD0"/>
    <w:rsid w:val="00B67532"/>
    <w:rsid w:val="00B71474"/>
    <w:rsid w:val="00B72F07"/>
    <w:rsid w:val="00B73C16"/>
    <w:rsid w:val="00B746D3"/>
    <w:rsid w:val="00B7519E"/>
    <w:rsid w:val="00B752AE"/>
    <w:rsid w:val="00B75482"/>
    <w:rsid w:val="00B81874"/>
    <w:rsid w:val="00B81A06"/>
    <w:rsid w:val="00B83967"/>
    <w:rsid w:val="00B85803"/>
    <w:rsid w:val="00B87200"/>
    <w:rsid w:val="00B87593"/>
    <w:rsid w:val="00B87AE9"/>
    <w:rsid w:val="00B87FA9"/>
    <w:rsid w:val="00B90024"/>
    <w:rsid w:val="00B90E00"/>
    <w:rsid w:val="00B91019"/>
    <w:rsid w:val="00B910FD"/>
    <w:rsid w:val="00B9149B"/>
    <w:rsid w:val="00B9178B"/>
    <w:rsid w:val="00B91FA1"/>
    <w:rsid w:val="00B93EC8"/>
    <w:rsid w:val="00B947D8"/>
    <w:rsid w:val="00B94C26"/>
    <w:rsid w:val="00B9641F"/>
    <w:rsid w:val="00B9644A"/>
    <w:rsid w:val="00B97644"/>
    <w:rsid w:val="00BA1A03"/>
    <w:rsid w:val="00BA3FBC"/>
    <w:rsid w:val="00BA516D"/>
    <w:rsid w:val="00BA63DE"/>
    <w:rsid w:val="00BA649B"/>
    <w:rsid w:val="00BA6992"/>
    <w:rsid w:val="00BA77F0"/>
    <w:rsid w:val="00BB0726"/>
    <w:rsid w:val="00BB0C18"/>
    <w:rsid w:val="00BB1732"/>
    <w:rsid w:val="00BB3BD1"/>
    <w:rsid w:val="00BB4608"/>
    <w:rsid w:val="00BB499E"/>
    <w:rsid w:val="00BB4A2B"/>
    <w:rsid w:val="00BB4EE9"/>
    <w:rsid w:val="00BB758F"/>
    <w:rsid w:val="00BC3DE0"/>
    <w:rsid w:val="00BC3F2F"/>
    <w:rsid w:val="00BC3F6E"/>
    <w:rsid w:val="00BC41E6"/>
    <w:rsid w:val="00BC4F1A"/>
    <w:rsid w:val="00BC505C"/>
    <w:rsid w:val="00BC575A"/>
    <w:rsid w:val="00BC64D3"/>
    <w:rsid w:val="00BC66B7"/>
    <w:rsid w:val="00BD1466"/>
    <w:rsid w:val="00BD1B81"/>
    <w:rsid w:val="00BD2B1A"/>
    <w:rsid w:val="00BD451E"/>
    <w:rsid w:val="00BD469B"/>
    <w:rsid w:val="00BD5A06"/>
    <w:rsid w:val="00BD6508"/>
    <w:rsid w:val="00BD6B02"/>
    <w:rsid w:val="00BD70B0"/>
    <w:rsid w:val="00BD74F1"/>
    <w:rsid w:val="00BE133B"/>
    <w:rsid w:val="00BE1389"/>
    <w:rsid w:val="00BE2D11"/>
    <w:rsid w:val="00BE3D3A"/>
    <w:rsid w:val="00BE4568"/>
    <w:rsid w:val="00BE54F2"/>
    <w:rsid w:val="00BE5BD9"/>
    <w:rsid w:val="00BE61FF"/>
    <w:rsid w:val="00BE6CB8"/>
    <w:rsid w:val="00BF072D"/>
    <w:rsid w:val="00BF0781"/>
    <w:rsid w:val="00BF128E"/>
    <w:rsid w:val="00BF1558"/>
    <w:rsid w:val="00BF249B"/>
    <w:rsid w:val="00BF25B2"/>
    <w:rsid w:val="00BF31BD"/>
    <w:rsid w:val="00BF3243"/>
    <w:rsid w:val="00BF4763"/>
    <w:rsid w:val="00BF494C"/>
    <w:rsid w:val="00BF56EF"/>
    <w:rsid w:val="00BF5BE6"/>
    <w:rsid w:val="00BF5DFE"/>
    <w:rsid w:val="00BF6194"/>
    <w:rsid w:val="00BF7074"/>
    <w:rsid w:val="00BF7153"/>
    <w:rsid w:val="00BF7469"/>
    <w:rsid w:val="00BF7917"/>
    <w:rsid w:val="00BF7F9B"/>
    <w:rsid w:val="00C004F1"/>
    <w:rsid w:val="00C017DF"/>
    <w:rsid w:val="00C01FA3"/>
    <w:rsid w:val="00C02224"/>
    <w:rsid w:val="00C02D9B"/>
    <w:rsid w:val="00C02DBA"/>
    <w:rsid w:val="00C03D77"/>
    <w:rsid w:val="00C045EC"/>
    <w:rsid w:val="00C04BCF"/>
    <w:rsid w:val="00C04D95"/>
    <w:rsid w:val="00C11076"/>
    <w:rsid w:val="00C116BC"/>
    <w:rsid w:val="00C11867"/>
    <w:rsid w:val="00C123B1"/>
    <w:rsid w:val="00C12B39"/>
    <w:rsid w:val="00C13DCF"/>
    <w:rsid w:val="00C15199"/>
    <w:rsid w:val="00C16B6C"/>
    <w:rsid w:val="00C17233"/>
    <w:rsid w:val="00C21708"/>
    <w:rsid w:val="00C24294"/>
    <w:rsid w:val="00C248B4"/>
    <w:rsid w:val="00C24AA9"/>
    <w:rsid w:val="00C261E5"/>
    <w:rsid w:val="00C26ADA"/>
    <w:rsid w:val="00C26B37"/>
    <w:rsid w:val="00C26F56"/>
    <w:rsid w:val="00C27DF3"/>
    <w:rsid w:val="00C305E0"/>
    <w:rsid w:val="00C310B3"/>
    <w:rsid w:val="00C31282"/>
    <w:rsid w:val="00C31D3F"/>
    <w:rsid w:val="00C31E5E"/>
    <w:rsid w:val="00C3212D"/>
    <w:rsid w:val="00C32C44"/>
    <w:rsid w:val="00C32EA1"/>
    <w:rsid w:val="00C334D9"/>
    <w:rsid w:val="00C3366B"/>
    <w:rsid w:val="00C3380C"/>
    <w:rsid w:val="00C34CBD"/>
    <w:rsid w:val="00C35869"/>
    <w:rsid w:val="00C37BA9"/>
    <w:rsid w:val="00C406E2"/>
    <w:rsid w:val="00C40F7A"/>
    <w:rsid w:val="00C42B99"/>
    <w:rsid w:val="00C43137"/>
    <w:rsid w:val="00C43E5D"/>
    <w:rsid w:val="00C44152"/>
    <w:rsid w:val="00C4426D"/>
    <w:rsid w:val="00C45553"/>
    <w:rsid w:val="00C458EA"/>
    <w:rsid w:val="00C47901"/>
    <w:rsid w:val="00C47D99"/>
    <w:rsid w:val="00C501C0"/>
    <w:rsid w:val="00C50AB9"/>
    <w:rsid w:val="00C51872"/>
    <w:rsid w:val="00C52D9E"/>
    <w:rsid w:val="00C540A9"/>
    <w:rsid w:val="00C55093"/>
    <w:rsid w:val="00C556BD"/>
    <w:rsid w:val="00C557C3"/>
    <w:rsid w:val="00C619AC"/>
    <w:rsid w:val="00C6279F"/>
    <w:rsid w:val="00C62ADB"/>
    <w:rsid w:val="00C62C39"/>
    <w:rsid w:val="00C6301E"/>
    <w:rsid w:val="00C637A8"/>
    <w:rsid w:val="00C64897"/>
    <w:rsid w:val="00C649D1"/>
    <w:rsid w:val="00C6538F"/>
    <w:rsid w:val="00C66170"/>
    <w:rsid w:val="00C663A0"/>
    <w:rsid w:val="00C7024E"/>
    <w:rsid w:val="00C7036F"/>
    <w:rsid w:val="00C70699"/>
    <w:rsid w:val="00C7109A"/>
    <w:rsid w:val="00C717BE"/>
    <w:rsid w:val="00C71FC9"/>
    <w:rsid w:val="00C726E0"/>
    <w:rsid w:val="00C73498"/>
    <w:rsid w:val="00C73FDA"/>
    <w:rsid w:val="00C765D2"/>
    <w:rsid w:val="00C76759"/>
    <w:rsid w:val="00C76A88"/>
    <w:rsid w:val="00C77B93"/>
    <w:rsid w:val="00C80A05"/>
    <w:rsid w:val="00C82183"/>
    <w:rsid w:val="00C82A39"/>
    <w:rsid w:val="00C82F06"/>
    <w:rsid w:val="00C83FFB"/>
    <w:rsid w:val="00C856E4"/>
    <w:rsid w:val="00C85FDF"/>
    <w:rsid w:val="00C86183"/>
    <w:rsid w:val="00C86A8A"/>
    <w:rsid w:val="00C87F80"/>
    <w:rsid w:val="00C90DA9"/>
    <w:rsid w:val="00C9254C"/>
    <w:rsid w:val="00C92857"/>
    <w:rsid w:val="00C941E4"/>
    <w:rsid w:val="00C959BF"/>
    <w:rsid w:val="00C95BF5"/>
    <w:rsid w:val="00C962C1"/>
    <w:rsid w:val="00C96E63"/>
    <w:rsid w:val="00CA0DAF"/>
    <w:rsid w:val="00CA1270"/>
    <w:rsid w:val="00CA15BF"/>
    <w:rsid w:val="00CA219E"/>
    <w:rsid w:val="00CA4019"/>
    <w:rsid w:val="00CA746C"/>
    <w:rsid w:val="00CA7FE5"/>
    <w:rsid w:val="00CB062F"/>
    <w:rsid w:val="00CB0A28"/>
    <w:rsid w:val="00CB0A57"/>
    <w:rsid w:val="00CB0F57"/>
    <w:rsid w:val="00CB0FEA"/>
    <w:rsid w:val="00CB1298"/>
    <w:rsid w:val="00CB1D16"/>
    <w:rsid w:val="00CB1DE6"/>
    <w:rsid w:val="00CB2311"/>
    <w:rsid w:val="00CB2DBE"/>
    <w:rsid w:val="00CB3F53"/>
    <w:rsid w:val="00CB477C"/>
    <w:rsid w:val="00CB4C7F"/>
    <w:rsid w:val="00CB60A8"/>
    <w:rsid w:val="00CB6D16"/>
    <w:rsid w:val="00CB7A10"/>
    <w:rsid w:val="00CC079F"/>
    <w:rsid w:val="00CC0FC4"/>
    <w:rsid w:val="00CC16DA"/>
    <w:rsid w:val="00CC26C7"/>
    <w:rsid w:val="00CC33EC"/>
    <w:rsid w:val="00CC37F7"/>
    <w:rsid w:val="00CC3A1C"/>
    <w:rsid w:val="00CC3D1F"/>
    <w:rsid w:val="00CC4950"/>
    <w:rsid w:val="00CC4D1E"/>
    <w:rsid w:val="00CC4E29"/>
    <w:rsid w:val="00CC50DF"/>
    <w:rsid w:val="00CC51E8"/>
    <w:rsid w:val="00CC5DDB"/>
    <w:rsid w:val="00CC60D5"/>
    <w:rsid w:val="00CC7023"/>
    <w:rsid w:val="00CC753A"/>
    <w:rsid w:val="00CD22FA"/>
    <w:rsid w:val="00CD271C"/>
    <w:rsid w:val="00CD2F99"/>
    <w:rsid w:val="00CD4079"/>
    <w:rsid w:val="00CD4584"/>
    <w:rsid w:val="00CD4934"/>
    <w:rsid w:val="00CD53B9"/>
    <w:rsid w:val="00CD59BB"/>
    <w:rsid w:val="00CD6CAB"/>
    <w:rsid w:val="00CE06DA"/>
    <w:rsid w:val="00CE07ED"/>
    <w:rsid w:val="00CE11F4"/>
    <w:rsid w:val="00CE3FB4"/>
    <w:rsid w:val="00CE4E4E"/>
    <w:rsid w:val="00CE5700"/>
    <w:rsid w:val="00CE5A39"/>
    <w:rsid w:val="00CE79E9"/>
    <w:rsid w:val="00CE7C26"/>
    <w:rsid w:val="00CE7C6C"/>
    <w:rsid w:val="00CF23AC"/>
    <w:rsid w:val="00CF2B9D"/>
    <w:rsid w:val="00CF2DC8"/>
    <w:rsid w:val="00CF2F28"/>
    <w:rsid w:val="00CF2F37"/>
    <w:rsid w:val="00CF403A"/>
    <w:rsid w:val="00CF6E48"/>
    <w:rsid w:val="00CF6EB6"/>
    <w:rsid w:val="00D001C6"/>
    <w:rsid w:val="00D012A5"/>
    <w:rsid w:val="00D01383"/>
    <w:rsid w:val="00D015D6"/>
    <w:rsid w:val="00D02B34"/>
    <w:rsid w:val="00D02C27"/>
    <w:rsid w:val="00D036B7"/>
    <w:rsid w:val="00D03FB0"/>
    <w:rsid w:val="00D04266"/>
    <w:rsid w:val="00D06A6C"/>
    <w:rsid w:val="00D06BD1"/>
    <w:rsid w:val="00D07EAB"/>
    <w:rsid w:val="00D1047F"/>
    <w:rsid w:val="00D11312"/>
    <w:rsid w:val="00D1322F"/>
    <w:rsid w:val="00D13F6F"/>
    <w:rsid w:val="00D1557A"/>
    <w:rsid w:val="00D169E8"/>
    <w:rsid w:val="00D16C30"/>
    <w:rsid w:val="00D203F2"/>
    <w:rsid w:val="00D21EE8"/>
    <w:rsid w:val="00D23C5C"/>
    <w:rsid w:val="00D23E2C"/>
    <w:rsid w:val="00D24071"/>
    <w:rsid w:val="00D24263"/>
    <w:rsid w:val="00D2482E"/>
    <w:rsid w:val="00D24CE6"/>
    <w:rsid w:val="00D261E8"/>
    <w:rsid w:val="00D301E8"/>
    <w:rsid w:val="00D30C9B"/>
    <w:rsid w:val="00D313C2"/>
    <w:rsid w:val="00D31EF8"/>
    <w:rsid w:val="00D31F2F"/>
    <w:rsid w:val="00D3284B"/>
    <w:rsid w:val="00D33254"/>
    <w:rsid w:val="00D33904"/>
    <w:rsid w:val="00D348E5"/>
    <w:rsid w:val="00D34BD5"/>
    <w:rsid w:val="00D356C9"/>
    <w:rsid w:val="00D367CE"/>
    <w:rsid w:val="00D36989"/>
    <w:rsid w:val="00D371FD"/>
    <w:rsid w:val="00D405F8"/>
    <w:rsid w:val="00D4134F"/>
    <w:rsid w:val="00D4180A"/>
    <w:rsid w:val="00D41DCC"/>
    <w:rsid w:val="00D42C71"/>
    <w:rsid w:val="00D42FC7"/>
    <w:rsid w:val="00D43005"/>
    <w:rsid w:val="00D43A35"/>
    <w:rsid w:val="00D43C16"/>
    <w:rsid w:val="00D43E26"/>
    <w:rsid w:val="00D45115"/>
    <w:rsid w:val="00D4534F"/>
    <w:rsid w:val="00D45AE7"/>
    <w:rsid w:val="00D46D90"/>
    <w:rsid w:val="00D471A9"/>
    <w:rsid w:val="00D50280"/>
    <w:rsid w:val="00D508AD"/>
    <w:rsid w:val="00D50EDE"/>
    <w:rsid w:val="00D510F4"/>
    <w:rsid w:val="00D5172E"/>
    <w:rsid w:val="00D52C04"/>
    <w:rsid w:val="00D531CF"/>
    <w:rsid w:val="00D5338C"/>
    <w:rsid w:val="00D535C4"/>
    <w:rsid w:val="00D53977"/>
    <w:rsid w:val="00D53A57"/>
    <w:rsid w:val="00D54FB9"/>
    <w:rsid w:val="00D5520D"/>
    <w:rsid w:val="00D55854"/>
    <w:rsid w:val="00D572F2"/>
    <w:rsid w:val="00D57569"/>
    <w:rsid w:val="00D57BC5"/>
    <w:rsid w:val="00D60276"/>
    <w:rsid w:val="00D6214F"/>
    <w:rsid w:val="00D62347"/>
    <w:rsid w:val="00D62350"/>
    <w:rsid w:val="00D63395"/>
    <w:rsid w:val="00D63AB8"/>
    <w:rsid w:val="00D64263"/>
    <w:rsid w:val="00D64DB8"/>
    <w:rsid w:val="00D673CD"/>
    <w:rsid w:val="00D67C9B"/>
    <w:rsid w:val="00D70D4B"/>
    <w:rsid w:val="00D711CE"/>
    <w:rsid w:val="00D717C0"/>
    <w:rsid w:val="00D72DC5"/>
    <w:rsid w:val="00D734A0"/>
    <w:rsid w:val="00D74123"/>
    <w:rsid w:val="00D74983"/>
    <w:rsid w:val="00D74F15"/>
    <w:rsid w:val="00D7515E"/>
    <w:rsid w:val="00D75945"/>
    <w:rsid w:val="00D76128"/>
    <w:rsid w:val="00D77776"/>
    <w:rsid w:val="00D7799B"/>
    <w:rsid w:val="00D80463"/>
    <w:rsid w:val="00D81206"/>
    <w:rsid w:val="00D81219"/>
    <w:rsid w:val="00D819A2"/>
    <w:rsid w:val="00D83437"/>
    <w:rsid w:val="00D8588A"/>
    <w:rsid w:val="00D8596A"/>
    <w:rsid w:val="00D9037B"/>
    <w:rsid w:val="00D90660"/>
    <w:rsid w:val="00D907CF"/>
    <w:rsid w:val="00D911BD"/>
    <w:rsid w:val="00D918EC"/>
    <w:rsid w:val="00D9192F"/>
    <w:rsid w:val="00D928F5"/>
    <w:rsid w:val="00D938DF"/>
    <w:rsid w:val="00D94087"/>
    <w:rsid w:val="00D94FA6"/>
    <w:rsid w:val="00D95476"/>
    <w:rsid w:val="00DA1FA8"/>
    <w:rsid w:val="00DA273A"/>
    <w:rsid w:val="00DA31B3"/>
    <w:rsid w:val="00DA3630"/>
    <w:rsid w:val="00DA46C3"/>
    <w:rsid w:val="00DA5C0A"/>
    <w:rsid w:val="00DA7202"/>
    <w:rsid w:val="00DA7972"/>
    <w:rsid w:val="00DA7D29"/>
    <w:rsid w:val="00DB047F"/>
    <w:rsid w:val="00DB09A3"/>
    <w:rsid w:val="00DB1557"/>
    <w:rsid w:val="00DB1EAA"/>
    <w:rsid w:val="00DB1FC9"/>
    <w:rsid w:val="00DB37A7"/>
    <w:rsid w:val="00DB3D24"/>
    <w:rsid w:val="00DB3DD3"/>
    <w:rsid w:val="00DB55BC"/>
    <w:rsid w:val="00DB5670"/>
    <w:rsid w:val="00DB5A3A"/>
    <w:rsid w:val="00DB5C2F"/>
    <w:rsid w:val="00DC0308"/>
    <w:rsid w:val="00DC0C04"/>
    <w:rsid w:val="00DC145E"/>
    <w:rsid w:val="00DC189C"/>
    <w:rsid w:val="00DC1D99"/>
    <w:rsid w:val="00DC2558"/>
    <w:rsid w:val="00DC257F"/>
    <w:rsid w:val="00DC5F32"/>
    <w:rsid w:val="00DC6585"/>
    <w:rsid w:val="00DC6C31"/>
    <w:rsid w:val="00DC7004"/>
    <w:rsid w:val="00DD04EF"/>
    <w:rsid w:val="00DD0EB9"/>
    <w:rsid w:val="00DD0FAE"/>
    <w:rsid w:val="00DD13B7"/>
    <w:rsid w:val="00DD315F"/>
    <w:rsid w:val="00DD55BA"/>
    <w:rsid w:val="00DD5888"/>
    <w:rsid w:val="00DD5CD9"/>
    <w:rsid w:val="00DD62FF"/>
    <w:rsid w:val="00DD68FB"/>
    <w:rsid w:val="00DD6F0E"/>
    <w:rsid w:val="00DD73D8"/>
    <w:rsid w:val="00DD7457"/>
    <w:rsid w:val="00DD7876"/>
    <w:rsid w:val="00DE0318"/>
    <w:rsid w:val="00DE1141"/>
    <w:rsid w:val="00DE15AB"/>
    <w:rsid w:val="00DE1EFB"/>
    <w:rsid w:val="00DE2232"/>
    <w:rsid w:val="00DE2D42"/>
    <w:rsid w:val="00DE35BF"/>
    <w:rsid w:val="00DE3CB2"/>
    <w:rsid w:val="00DE4160"/>
    <w:rsid w:val="00DE50EE"/>
    <w:rsid w:val="00DE7641"/>
    <w:rsid w:val="00DE7A73"/>
    <w:rsid w:val="00DF0500"/>
    <w:rsid w:val="00DF1995"/>
    <w:rsid w:val="00DF3751"/>
    <w:rsid w:val="00DF4679"/>
    <w:rsid w:val="00DF60B6"/>
    <w:rsid w:val="00DF674F"/>
    <w:rsid w:val="00DF6C42"/>
    <w:rsid w:val="00DF6DFB"/>
    <w:rsid w:val="00DF7449"/>
    <w:rsid w:val="00DF75D4"/>
    <w:rsid w:val="00E01E5F"/>
    <w:rsid w:val="00E01F32"/>
    <w:rsid w:val="00E028E2"/>
    <w:rsid w:val="00E032A1"/>
    <w:rsid w:val="00E03647"/>
    <w:rsid w:val="00E0372B"/>
    <w:rsid w:val="00E05F55"/>
    <w:rsid w:val="00E06770"/>
    <w:rsid w:val="00E073FC"/>
    <w:rsid w:val="00E078FE"/>
    <w:rsid w:val="00E07D61"/>
    <w:rsid w:val="00E11E11"/>
    <w:rsid w:val="00E123C4"/>
    <w:rsid w:val="00E14089"/>
    <w:rsid w:val="00E146BF"/>
    <w:rsid w:val="00E14AFF"/>
    <w:rsid w:val="00E14EDA"/>
    <w:rsid w:val="00E159EC"/>
    <w:rsid w:val="00E16066"/>
    <w:rsid w:val="00E163DD"/>
    <w:rsid w:val="00E16603"/>
    <w:rsid w:val="00E167AE"/>
    <w:rsid w:val="00E21650"/>
    <w:rsid w:val="00E21E5E"/>
    <w:rsid w:val="00E21F15"/>
    <w:rsid w:val="00E226CF"/>
    <w:rsid w:val="00E22747"/>
    <w:rsid w:val="00E22ECC"/>
    <w:rsid w:val="00E238B3"/>
    <w:rsid w:val="00E23E3A"/>
    <w:rsid w:val="00E23F45"/>
    <w:rsid w:val="00E23FBA"/>
    <w:rsid w:val="00E24CC4"/>
    <w:rsid w:val="00E24E04"/>
    <w:rsid w:val="00E25C23"/>
    <w:rsid w:val="00E26B1B"/>
    <w:rsid w:val="00E272DB"/>
    <w:rsid w:val="00E275A7"/>
    <w:rsid w:val="00E2797B"/>
    <w:rsid w:val="00E279FF"/>
    <w:rsid w:val="00E27BA0"/>
    <w:rsid w:val="00E31E31"/>
    <w:rsid w:val="00E3207A"/>
    <w:rsid w:val="00E32BDF"/>
    <w:rsid w:val="00E3377C"/>
    <w:rsid w:val="00E33AEC"/>
    <w:rsid w:val="00E343D9"/>
    <w:rsid w:val="00E348CF"/>
    <w:rsid w:val="00E34B3C"/>
    <w:rsid w:val="00E3517B"/>
    <w:rsid w:val="00E36097"/>
    <w:rsid w:val="00E360C0"/>
    <w:rsid w:val="00E36716"/>
    <w:rsid w:val="00E3697C"/>
    <w:rsid w:val="00E37132"/>
    <w:rsid w:val="00E40FED"/>
    <w:rsid w:val="00E41770"/>
    <w:rsid w:val="00E41AE7"/>
    <w:rsid w:val="00E424BF"/>
    <w:rsid w:val="00E44018"/>
    <w:rsid w:val="00E44E49"/>
    <w:rsid w:val="00E453B9"/>
    <w:rsid w:val="00E45E64"/>
    <w:rsid w:val="00E478B9"/>
    <w:rsid w:val="00E47BC2"/>
    <w:rsid w:val="00E47DD6"/>
    <w:rsid w:val="00E505CD"/>
    <w:rsid w:val="00E515BC"/>
    <w:rsid w:val="00E5367B"/>
    <w:rsid w:val="00E53818"/>
    <w:rsid w:val="00E5381C"/>
    <w:rsid w:val="00E539F3"/>
    <w:rsid w:val="00E54040"/>
    <w:rsid w:val="00E5418A"/>
    <w:rsid w:val="00E54B35"/>
    <w:rsid w:val="00E54DFD"/>
    <w:rsid w:val="00E5508B"/>
    <w:rsid w:val="00E5563E"/>
    <w:rsid w:val="00E57099"/>
    <w:rsid w:val="00E572E8"/>
    <w:rsid w:val="00E605F9"/>
    <w:rsid w:val="00E60C22"/>
    <w:rsid w:val="00E61E26"/>
    <w:rsid w:val="00E62C04"/>
    <w:rsid w:val="00E63D08"/>
    <w:rsid w:val="00E64273"/>
    <w:rsid w:val="00E64EF6"/>
    <w:rsid w:val="00E65296"/>
    <w:rsid w:val="00E656EF"/>
    <w:rsid w:val="00E661A6"/>
    <w:rsid w:val="00E71008"/>
    <w:rsid w:val="00E7141D"/>
    <w:rsid w:val="00E718F0"/>
    <w:rsid w:val="00E71C40"/>
    <w:rsid w:val="00E7425A"/>
    <w:rsid w:val="00E746E2"/>
    <w:rsid w:val="00E74DEA"/>
    <w:rsid w:val="00E760ED"/>
    <w:rsid w:val="00E77973"/>
    <w:rsid w:val="00E80495"/>
    <w:rsid w:val="00E8134A"/>
    <w:rsid w:val="00E8157C"/>
    <w:rsid w:val="00E81AFC"/>
    <w:rsid w:val="00E82ABE"/>
    <w:rsid w:val="00E82E30"/>
    <w:rsid w:val="00E839F9"/>
    <w:rsid w:val="00E83F88"/>
    <w:rsid w:val="00E84C33"/>
    <w:rsid w:val="00E84DC1"/>
    <w:rsid w:val="00E850B8"/>
    <w:rsid w:val="00E8550F"/>
    <w:rsid w:val="00E86667"/>
    <w:rsid w:val="00E8725A"/>
    <w:rsid w:val="00E87A2B"/>
    <w:rsid w:val="00E87FEC"/>
    <w:rsid w:val="00E90F5B"/>
    <w:rsid w:val="00E910AF"/>
    <w:rsid w:val="00E91307"/>
    <w:rsid w:val="00E913B1"/>
    <w:rsid w:val="00E9161C"/>
    <w:rsid w:val="00E91B67"/>
    <w:rsid w:val="00E9343D"/>
    <w:rsid w:val="00E936FE"/>
    <w:rsid w:val="00E93C1C"/>
    <w:rsid w:val="00E93D8F"/>
    <w:rsid w:val="00E94D7C"/>
    <w:rsid w:val="00E96DE3"/>
    <w:rsid w:val="00E97A7D"/>
    <w:rsid w:val="00E97E58"/>
    <w:rsid w:val="00EA0B16"/>
    <w:rsid w:val="00EA0F5E"/>
    <w:rsid w:val="00EA1BDF"/>
    <w:rsid w:val="00EA24C8"/>
    <w:rsid w:val="00EA3331"/>
    <w:rsid w:val="00EA53D2"/>
    <w:rsid w:val="00EA54A5"/>
    <w:rsid w:val="00EA6358"/>
    <w:rsid w:val="00EA6ACE"/>
    <w:rsid w:val="00EA7446"/>
    <w:rsid w:val="00EA7838"/>
    <w:rsid w:val="00EA7C39"/>
    <w:rsid w:val="00EB0017"/>
    <w:rsid w:val="00EB03AA"/>
    <w:rsid w:val="00EB0615"/>
    <w:rsid w:val="00EB32F4"/>
    <w:rsid w:val="00EB50BC"/>
    <w:rsid w:val="00EB543F"/>
    <w:rsid w:val="00EB5CEE"/>
    <w:rsid w:val="00EB73A6"/>
    <w:rsid w:val="00EC0977"/>
    <w:rsid w:val="00EC1FC8"/>
    <w:rsid w:val="00EC2FB6"/>
    <w:rsid w:val="00EC59CF"/>
    <w:rsid w:val="00EC7460"/>
    <w:rsid w:val="00ED37AB"/>
    <w:rsid w:val="00ED389D"/>
    <w:rsid w:val="00ED3A23"/>
    <w:rsid w:val="00ED41CF"/>
    <w:rsid w:val="00ED4AC6"/>
    <w:rsid w:val="00ED4D97"/>
    <w:rsid w:val="00ED6349"/>
    <w:rsid w:val="00ED7535"/>
    <w:rsid w:val="00EE0413"/>
    <w:rsid w:val="00EE1182"/>
    <w:rsid w:val="00EE185E"/>
    <w:rsid w:val="00EE1FD3"/>
    <w:rsid w:val="00EE2E66"/>
    <w:rsid w:val="00EE3800"/>
    <w:rsid w:val="00EE3E5B"/>
    <w:rsid w:val="00EE434A"/>
    <w:rsid w:val="00EE5D19"/>
    <w:rsid w:val="00EE5D7E"/>
    <w:rsid w:val="00EE618D"/>
    <w:rsid w:val="00EE619F"/>
    <w:rsid w:val="00EE6292"/>
    <w:rsid w:val="00EF148C"/>
    <w:rsid w:val="00EF1E3C"/>
    <w:rsid w:val="00EF251B"/>
    <w:rsid w:val="00EF3881"/>
    <w:rsid w:val="00EF389E"/>
    <w:rsid w:val="00EF72CC"/>
    <w:rsid w:val="00F00983"/>
    <w:rsid w:val="00F0181D"/>
    <w:rsid w:val="00F02068"/>
    <w:rsid w:val="00F0208F"/>
    <w:rsid w:val="00F02F3A"/>
    <w:rsid w:val="00F037C5"/>
    <w:rsid w:val="00F03DC2"/>
    <w:rsid w:val="00F045AE"/>
    <w:rsid w:val="00F05E23"/>
    <w:rsid w:val="00F06827"/>
    <w:rsid w:val="00F06EBA"/>
    <w:rsid w:val="00F07AF8"/>
    <w:rsid w:val="00F10509"/>
    <w:rsid w:val="00F10F9A"/>
    <w:rsid w:val="00F11FCC"/>
    <w:rsid w:val="00F1225B"/>
    <w:rsid w:val="00F1458E"/>
    <w:rsid w:val="00F1525D"/>
    <w:rsid w:val="00F1529A"/>
    <w:rsid w:val="00F1550C"/>
    <w:rsid w:val="00F1597C"/>
    <w:rsid w:val="00F15CBF"/>
    <w:rsid w:val="00F16D73"/>
    <w:rsid w:val="00F16D94"/>
    <w:rsid w:val="00F175BA"/>
    <w:rsid w:val="00F1794E"/>
    <w:rsid w:val="00F179E5"/>
    <w:rsid w:val="00F20656"/>
    <w:rsid w:val="00F20795"/>
    <w:rsid w:val="00F21250"/>
    <w:rsid w:val="00F21570"/>
    <w:rsid w:val="00F21CA0"/>
    <w:rsid w:val="00F21E7A"/>
    <w:rsid w:val="00F22C04"/>
    <w:rsid w:val="00F22FB7"/>
    <w:rsid w:val="00F237F1"/>
    <w:rsid w:val="00F23C4B"/>
    <w:rsid w:val="00F24E15"/>
    <w:rsid w:val="00F2519C"/>
    <w:rsid w:val="00F26478"/>
    <w:rsid w:val="00F2678D"/>
    <w:rsid w:val="00F31088"/>
    <w:rsid w:val="00F318A9"/>
    <w:rsid w:val="00F31EAC"/>
    <w:rsid w:val="00F32547"/>
    <w:rsid w:val="00F3446A"/>
    <w:rsid w:val="00F34CE3"/>
    <w:rsid w:val="00F35142"/>
    <w:rsid w:val="00F352BC"/>
    <w:rsid w:val="00F357C0"/>
    <w:rsid w:val="00F36FDE"/>
    <w:rsid w:val="00F3755B"/>
    <w:rsid w:val="00F4109E"/>
    <w:rsid w:val="00F41A17"/>
    <w:rsid w:val="00F42121"/>
    <w:rsid w:val="00F422B7"/>
    <w:rsid w:val="00F43530"/>
    <w:rsid w:val="00F43C58"/>
    <w:rsid w:val="00F442F9"/>
    <w:rsid w:val="00F44EAA"/>
    <w:rsid w:val="00F4602B"/>
    <w:rsid w:val="00F47D11"/>
    <w:rsid w:val="00F514A2"/>
    <w:rsid w:val="00F533DD"/>
    <w:rsid w:val="00F53A98"/>
    <w:rsid w:val="00F54927"/>
    <w:rsid w:val="00F54AEA"/>
    <w:rsid w:val="00F56F3B"/>
    <w:rsid w:val="00F576B8"/>
    <w:rsid w:val="00F57A8E"/>
    <w:rsid w:val="00F60502"/>
    <w:rsid w:val="00F60DC2"/>
    <w:rsid w:val="00F613EF"/>
    <w:rsid w:val="00F62881"/>
    <w:rsid w:val="00F6288D"/>
    <w:rsid w:val="00F63943"/>
    <w:rsid w:val="00F64A29"/>
    <w:rsid w:val="00F64DFC"/>
    <w:rsid w:val="00F65CCB"/>
    <w:rsid w:val="00F66468"/>
    <w:rsid w:val="00F670BA"/>
    <w:rsid w:val="00F6777B"/>
    <w:rsid w:val="00F67D75"/>
    <w:rsid w:val="00F70F60"/>
    <w:rsid w:val="00F7110F"/>
    <w:rsid w:val="00F713AE"/>
    <w:rsid w:val="00F71B75"/>
    <w:rsid w:val="00F730AC"/>
    <w:rsid w:val="00F739B3"/>
    <w:rsid w:val="00F73D38"/>
    <w:rsid w:val="00F74565"/>
    <w:rsid w:val="00F750D4"/>
    <w:rsid w:val="00F75883"/>
    <w:rsid w:val="00F7648D"/>
    <w:rsid w:val="00F76BA5"/>
    <w:rsid w:val="00F77010"/>
    <w:rsid w:val="00F83090"/>
    <w:rsid w:val="00F83ACB"/>
    <w:rsid w:val="00F848E6"/>
    <w:rsid w:val="00F85AF2"/>
    <w:rsid w:val="00F86096"/>
    <w:rsid w:val="00F8669D"/>
    <w:rsid w:val="00F86CA0"/>
    <w:rsid w:val="00F87465"/>
    <w:rsid w:val="00F87E5F"/>
    <w:rsid w:val="00F92070"/>
    <w:rsid w:val="00F92D48"/>
    <w:rsid w:val="00F92F43"/>
    <w:rsid w:val="00F94469"/>
    <w:rsid w:val="00F94FB0"/>
    <w:rsid w:val="00F9569A"/>
    <w:rsid w:val="00F95C61"/>
    <w:rsid w:val="00F95CD8"/>
    <w:rsid w:val="00F9682D"/>
    <w:rsid w:val="00F96CEE"/>
    <w:rsid w:val="00F96DF5"/>
    <w:rsid w:val="00F970E8"/>
    <w:rsid w:val="00F972F8"/>
    <w:rsid w:val="00FA0D5B"/>
    <w:rsid w:val="00FA1370"/>
    <w:rsid w:val="00FA1D5A"/>
    <w:rsid w:val="00FA2AD8"/>
    <w:rsid w:val="00FA3905"/>
    <w:rsid w:val="00FA4ABE"/>
    <w:rsid w:val="00FA63CE"/>
    <w:rsid w:val="00FA75EA"/>
    <w:rsid w:val="00FA7848"/>
    <w:rsid w:val="00FB0988"/>
    <w:rsid w:val="00FB10C7"/>
    <w:rsid w:val="00FB1166"/>
    <w:rsid w:val="00FB302B"/>
    <w:rsid w:val="00FB3208"/>
    <w:rsid w:val="00FB3F1D"/>
    <w:rsid w:val="00FB4C15"/>
    <w:rsid w:val="00FB4CE7"/>
    <w:rsid w:val="00FB502E"/>
    <w:rsid w:val="00FB5A47"/>
    <w:rsid w:val="00FB6B8A"/>
    <w:rsid w:val="00FB75FC"/>
    <w:rsid w:val="00FB7EEB"/>
    <w:rsid w:val="00FC0226"/>
    <w:rsid w:val="00FC18F7"/>
    <w:rsid w:val="00FC3D73"/>
    <w:rsid w:val="00FC40F5"/>
    <w:rsid w:val="00FC523D"/>
    <w:rsid w:val="00FC6C73"/>
    <w:rsid w:val="00FC7CBE"/>
    <w:rsid w:val="00FD0688"/>
    <w:rsid w:val="00FD0F09"/>
    <w:rsid w:val="00FD1337"/>
    <w:rsid w:val="00FD1401"/>
    <w:rsid w:val="00FD1538"/>
    <w:rsid w:val="00FD2289"/>
    <w:rsid w:val="00FD2ACC"/>
    <w:rsid w:val="00FD2F38"/>
    <w:rsid w:val="00FD30A7"/>
    <w:rsid w:val="00FD31DF"/>
    <w:rsid w:val="00FD337F"/>
    <w:rsid w:val="00FD54FE"/>
    <w:rsid w:val="00FD55B4"/>
    <w:rsid w:val="00FD5EFE"/>
    <w:rsid w:val="00FD63FB"/>
    <w:rsid w:val="00FD659E"/>
    <w:rsid w:val="00FD68D1"/>
    <w:rsid w:val="00FE179E"/>
    <w:rsid w:val="00FE1FCF"/>
    <w:rsid w:val="00FE22FF"/>
    <w:rsid w:val="00FE3C3C"/>
    <w:rsid w:val="00FE3FAD"/>
    <w:rsid w:val="00FE53A3"/>
    <w:rsid w:val="00FE6176"/>
    <w:rsid w:val="00FE67F3"/>
    <w:rsid w:val="00FE6FDB"/>
    <w:rsid w:val="00FF1CA6"/>
    <w:rsid w:val="00FF2401"/>
    <w:rsid w:val="00FF3365"/>
    <w:rsid w:val="00FF5DC2"/>
    <w:rsid w:val="00FF5F59"/>
    <w:rsid w:val="00FF6666"/>
    <w:rsid w:val="00FF6BB1"/>
    <w:rsid w:val="00FF71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4CD7EB"/>
  <w15:chartTrackingRefBased/>
  <w15:docId w15:val="{D2CBCA4F-1115-400D-A49F-A4C2A6F2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oa heading" w:uiPriority="99"/>
    <w:lsdException w:name="List Bullet" w:uiPriority="99"/>
    <w:lsdException w:name="List Bullet 2" w:uiPriority="99"/>
    <w:lsdException w:name="Title" w:qFormat="1"/>
    <w:lsdException w:name="Body Text" w:uiPriority="99"/>
    <w:lsdException w:name="Message Header" w:uiPriority="99"/>
    <w:lsdException w:name="Subtitle" w:qFormat="1"/>
    <w:lsdException w:name="Block Text" w:uiPriority="99"/>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semiHidden="1" w:uiPriority="99" w:unhideWhenUsed="1"/>
    <w:lsdException w:name="HTML Samp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365"/>
    <w:rPr>
      <w:sz w:val="24"/>
      <w:szCs w:val="24"/>
    </w:rPr>
  </w:style>
  <w:style w:type="paragraph" w:styleId="Heading1">
    <w:name w:val="heading 1"/>
    <w:aliases w:val="Head1,Heading apps,H1,1,h1,Head11,Heading apps1,H11,11,h11,Part,APAC-1-Heading,section,heading 1.1,L1,dd heading 1,dh1,SITA,chaptertext,L,Section Heading,style1,??? 1,Proposal Chapter Heading,ct,Heading 1_Chapter Heading,Subhead A,dh1...,l1,T"/>
    <w:basedOn w:val="Normal"/>
    <w:link w:val="Heading1Char"/>
    <w:qFormat/>
    <w:rsid w:val="009A5C73"/>
    <w:pPr>
      <w:numPr>
        <w:numId w:val="10"/>
      </w:numPr>
      <w:shd w:val="clear" w:color="auto" w:fill="E0E0E0"/>
      <w:spacing w:before="240" w:after="240"/>
      <w:outlineLvl w:val="0"/>
    </w:pPr>
    <w:rPr>
      <w:rFonts w:ascii="Arial Bold" w:hAnsi="Arial Bold"/>
      <w:b/>
      <w:color w:val="0000FF"/>
      <w:sz w:val="32"/>
    </w:rPr>
  </w:style>
  <w:style w:type="paragraph" w:styleId="Heading2">
    <w:name w:val="heading 2"/>
    <w:aliases w:val="h2,2m,SD 2,Heading2,2,L2,H21,h21,2m1,H22,SD 21,Heading21,21,style2,見出し 2,Chapter Title,Header 2,Func Header,Header 21,Func Header1,Header 22,Func Header2,Header 23,Func Header3,Header 24,Func Header4,Header 211,Func Header11,Header 221,h,l2"/>
    <w:basedOn w:val="Normal"/>
    <w:next w:val="Normal"/>
    <w:link w:val="Heading2Char"/>
    <w:qFormat/>
    <w:rsid w:val="00D4180A"/>
    <w:pPr>
      <w:keepNext/>
      <w:keepLines/>
      <w:numPr>
        <w:ilvl w:val="1"/>
        <w:numId w:val="10"/>
      </w:numPr>
      <w:spacing w:before="240" w:after="240"/>
      <w:outlineLvl w:val="1"/>
    </w:pPr>
    <w:rPr>
      <w:rFonts w:ascii="Arial Bold" w:hAnsi="Arial Bold" w:cs="Arial"/>
      <w:b/>
      <w:bCs/>
      <w:iCs/>
      <w:color w:val="0000FF"/>
      <w:sz w:val="28"/>
      <w:szCs w:val="28"/>
    </w:rPr>
  </w:style>
  <w:style w:type="paragraph" w:styleId="Heading3">
    <w:name w:val="heading 3"/>
    <w:aliases w:val="H3,H31,h3,Table Attribute Heading,Head 3,h31,h32,L3,Hd2,(Alt+3),(Alt+3)1,(Alt+3)2,(Alt+3)3,(Alt+3)4,(Alt+3)5,(Alt+3)6,(Alt+3)11,(Alt+3)21,(Alt+3)31,(Alt+3)41,(Alt+3)7,(Alt+3)12,(Alt+3)22,(Alt+3)32,(Alt+3)42,(Alt+3)8,(Alt+3)9,3,見出し 3"/>
    <w:basedOn w:val="Normal"/>
    <w:link w:val="Heading3Char"/>
    <w:qFormat/>
    <w:rsid w:val="00D4180A"/>
    <w:pPr>
      <w:numPr>
        <w:ilvl w:val="2"/>
        <w:numId w:val="10"/>
      </w:numPr>
      <w:spacing w:before="120" w:after="120"/>
      <w:outlineLvl w:val="2"/>
    </w:pPr>
    <w:rPr>
      <w:rFonts w:ascii="Arial Bold" w:hAnsi="Arial Bold"/>
      <w:b/>
      <w:color w:val="3366FF"/>
    </w:rPr>
  </w:style>
  <w:style w:type="paragraph" w:styleId="Heading4">
    <w:name w:val="heading 4"/>
    <w:aliases w:val="h4,4,H4,3rd Level Head,Map Title,Heading,APAC-4-Heading,4 dash,d,h41,h42,Para4,l4,l41,l42,l43,l411,l421,l44,l412,l422,l45,l413,l423,l46,l414,l424,l47,l415,l425,l48,l416,l426,l49,l417,l427,l431,l4111,l4211,l441,l4121,l4221,l451,l4131,l4231"/>
    <w:basedOn w:val="Normal"/>
    <w:next w:val="Normal"/>
    <w:link w:val="Heading4Char"/>
    <w:autoRedefine/>
    <w:qFormat/>
    <w:rsid w:val="00D4180A"/>
    <w:pPr>
      <w:keepNext/>
      <w:numPr>
        <w:ilvl w:val="3"/>
        <w:numId w:val="10"/>
      </w:numPr>
      <w:spacing w:before="240" w:after="240"/>
      <w:outlineLvl w:val="3"/>
    </w:pPr>
    <w:rPr>
      <w:rFonts w:ascii="Arial Bold" w:hAnsi="Arial Bold"/>
      <w:b/>
      <w:bCs/>
      <w:sz w:val="32"/>
      <w:szCs w:val="28"/>
    </w:rPr>
  </w:style>
  <w:style w:type="paragraph" w:styleId="Heading5">
    <w:name w:val="heading 5"/>
    <w:aliases w:val="5,H5,h5,Block Label,temp,L5,Subheading"/>
    <w:basedOn w:val="Normal"/>
    <w:next w:val="Normal"/>
    <w:link w:val="Heading5Char"/>
    <w:qFormat/>
    <w:rsid w:val="00D4180A"/>
    <w:pPr>
      <w:numPr>
        <w:ilvl w:val="4"/>
        <w:numId w:val="10"/>
      </w:numPr>
      <w:spacing w:before="240" w:after="60"/>
      <w:outlineLvl w:val="4"/>
    </w:pPr>
    <w:rPr>
      <w:b/>
      <w:bCs/>
      <w:i/>
      <w:iCs/>
      <w:sz w:val="26"/>
      <w:szCs w:val="26"/>
    </w:rPr>
  </w:style>
  <w:style w:type="paragraph" w:styleId="Heading6">
    <w:name w:val="heading 6"/>
    <w:basedOn w:val="Normal"/>
    <w:next w:val="Normal"/>
    <w:link w:val="Heading6Char"/>
    <w:qFormat/>
    <w:rsid w:val="00D4180A"/>
    <w:pPr>
      <w:numPr>
        <w:ilvl w:val="5"/>
        <w:numId w:val="10"/>
      </w:numPr>
      <w:spacing w:before="240" w:after="240"/>
      <w:outlineLvl w:val="5"/>
    </w:pPr>
    <w:rPr>
      <w:rFonts w:ascii="Arial Bold" w:hAnsi="Arial Bold"/>
      <w:b/>
      <w:bCs/>
      <w:sz w:val="20"/>
      <w:szCs w:val="22"/>
    </w:rPr>
  </w:style>
  <w:style w:type="paragraph" w:styleId="Heading7">
    <w:name w:val="heading 7"/>
    <w:aliases w:val="7,H7,h7"/>
    <w:basedOn w:val="Normal"/>
    <w:next w:val="Normal"/>
    <w:link w:val="Heading7Char"/>
    <w:qFormat/>
    <w:rsid w:val="00D4180A"/>
    <w:pPr>
      <w:numPr>
        <w:ilvl w:val="6"/>
        <w:numId w:val="10"/>
      </w:numPr>
      <w:spacing w:before="240" w:after="60"/>
      <w:outlineLvl w:val="6"/>
    </w:pPr>
  </w:style>
  <w:style w:type="paragraph" w:styleId="Heading8">
    <w:name w:val="heading 8"/>
    <w:aliases w:val="H8,OurHeadings,h8,8"/>
    <w:basedOn w:val="Normal"/>
    <w:next w:val="Normal"/>
    <w:link w:val="Heading8Char"/>
    <w:qFormat/>
    <w:rsid w:val="00D4180A"/>
    <w:pPr>
      <w:numPr>
        <w:ilvl w:val="7"/>
        <w:numId w:val="10"/>
      </w:numPr>
      <w:spacing w:before="240" w:after="60"/>
      <w:outlineLvl w:val="7"/>
    </w:pPr>
    <w:rPr>
      <w:i/>
      <w:iCs/>
    </w:rPr>
  </w:style>
  <w:style w:type="paragraph" w:styleId="Heading9">
    <w:name w:val="heading 9"/>
    <w:aliases w:val="9,H9,h9,RFP Reference,App Heading,App1"/>
    <w:basedOn w:val="Normal"/>
    <w:next w:val="Normal"/>
    <w:link w:val="Heading9Char"/>
    <w:qFormat/>
    <w:rsid w:val="00D4180A"/>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1 Char,Heading apps Char,H1 Char,1 Char,h1 Char,Head11 Char,Heading apps1 Char,H11 Char,11 Char,h11 Char,Part Char,APAC-1-Heading Char,section Char,heading 1.1 Char,L1 Char,dd heading 1 Char,dh1 Char,SITA Char,chaptertext Char,L Char"/>
    <w:link w:val="Heading1"/>
    <w:rsid w:val="000654E6"/>
    <w:rPr>
      <w:rFonts w:ascii="Arial Bold" w:hAnsi="Arial Bold"/>
      <w:b/>
      <w:color w:val="0000FF"/>
      <w:sz w:val="32"/>
      <w:szCs w:val="24"/>
      <w:shd w:val="clear" w:color="auto" w:fill="E0E0E0"/>
    </w:rPr>
  </w:style>
  <w:style w:type="character" w:customStyle="1" w:styleId="Heading2Char">
    <w:name w:val="Heading 2 Char"/>
    <w:aliases w:val="h2 Char,2m Char,SD 2 Char,Heading2 Char,2 Char,L2 Char,H21 Char,h21 Char,2m1 Char,H22 Char,SD 21 Char,Heading21 Char,21 Char,style2 Char,見出し 2 Char,Chapter Title Char,Header 2 Char,Func Header Char,Header 21 Char,Func Header1 Char,h Char"/>
    <w:link w:val="Heading2"/>
    <w:rsid w:val="000654E6"/>
    <w:rPr>
      <w:rFonts w:ascii="Arial Bold" w:hAnsi="Arial Bold" w:cs="Arial"/>
      <w:b/>
      <w:bCs/>
      <w:iCs/>
      <w:color w:val="0000FF"/>
      <w:sz w:val="28"/>
      <w:szCs w:val="28"/>
    </w:rPr>
  </w:style>
  <w:style w:type="character" w:customStyle="1" w:styleId="Heading3Char">
    <w:name w:val="Heading 3 Char"/>
    <w:aliases w:val="H3 Char,H31 Char,h3 Char,Table Attribute Heading Char,Head 3 Char,h31 Char,h32 Char,L3 Char,Hd2 Char,(Alt+3) Char,(Alt+3)1 Char,(Alt+3)2 Char,(Alt+3)3 Char,(Alt+3)4 Char,(Alt+3)5 Char,(Alt+3)6 Char,(Alt+3)11 Char,(Alt+3)21 Char,3 Char"/>
    <w:link w:val="Heading3"/>
    <w:rsid w:val="000654E6"/>
    <w:rPr>
      <w:rFonts w:ascii="Arial Bold" w:hAnsi="Arial Bold"/>
      <w:b/>
      <w:color w:val="3366FF"/>
      <w:sz w:val="24"/>
      <w:szCs w:val="24"/>
    </w:rPr>
  </w:style>
  <w:style w:type="character" w:customStyle="1" w:styleId="Heading4Char">
    <w:name w:val="Heading 4 Char"/>
    <w:aliases w:val="h4 Char,4 Char,H4 Char,3rd Level Head Char,Map Title Char,Heading Char,APAC-4-Heading Char,4 dash Char,d Char,h41 Char,h42 Char,Para4 Char,l4 Char,l41 Char,l42 Char,l43 Char,l411 Char,l421 Char,l44 Char,l412 Char,l422 Char,l45 Char"/>
    <w:link w:val="Heading4"/>
    <w:rsid w:val="000654E6"/>
    <w:rPr>
      <w:rFonts w:ascii="Arial Bold" w:hAnsi="Arial Bold"/>
      <w:b/>
      <w:bCs/>
      <w:sz w:val="32"/>
      <w:szCs w:val="28"/>
    </w:rPr>
  </w:style>
  <w:style w:type="character" w:customStyle="1" w:styleId="Heading5Char">
    <w:name w:val="Heading 5 Char"/>
    <w:aliases w:val="5 Char,H5 Char,h5 Char,Block Label Char,temp Char,L5 Char,Subheading Char"/>
    <w:link w:val="Heading5"/>
    <w:rsid w:val="000654E6"/>
    <w:rPr>
      <w:b/>
      <w:bCs/>
      <w:i/>
      <w:iCs/>
      <w:sz w:val="26"/>
      <w:szCs w:val="26"/>
    </w:rPr>
  </w:style>
  <w:style w:type="character" w:customStyle="1" w:styleId="Heading6Char">
    <w:name w:val="Heading 6 Char"/>
    <w:link w:val="Heading6"/>
    <w:rsid w:val="000654E6"/>
    <w:rPr>
      <w:rFonts w:ascii="Arial Bold" w:hAnsi="Arial Bold"/>
      <w:b/>
      <w:bCs/>
      <w:szCs w:val="22"/>
    </w:rPr>
  </w:style>
  <w:style w:type="character" w:customStyle="1" w:styleId="Heading7Char">
    <w:name w:val="Heading 7 Char"/>
    <w:aliases w:val="7 Char,H7 Char,h7 Char"/>
    <w:link w:val="Heading7"/>
    <w:rsid w:val="000654E6"/>
    <w:rPr>
      <w:sz w:val="24"/>
      <w:szCs w:val="24"/>
    </w:rPr>
  </w:style>
  <w:style w:type="character" w:customStyle="1" w:styleId="Heading8Char">
    <w:name w:val="Heading 8 Char"/>
    <w:aliases w:val="H8 Char,OurHeadings Char,h8 Char,8 Char"/>
    <w:link w:val="Heading8"/>
    <w:rsid w:val="000654E6"/>
    <w:rPr>
      <w:i/>
      <w:iCs/>
      <w:sz w:val="24"/>
      <w:szCs w:val="24"/>
    </w:rPr>
  </w:style>
  <w:style w:type="character" w:customStyle="1" w:styleId="Heading9Char">
    <w:name w:val="Heading 9 Char"/>
    <w:aliases w:val="9 Char,H9 Char,h9 Char,RFP Reference Char,App Heading Char,App1 Char"/>
    <w:link w:val="Heading9"/>
    <w:rsid w:val="000654E6"/>
    <w:rPr>
      <w:rFonts w:ascii="Arial" w:hAnsi="Arial" w:cs="Arial"/>
      <w:sz w:val="22"/>
      <w:szCs w:val="22"/>
    </w:rPr>
  </w:style>
  <w:style w:type="paragraph" w:customStyle="1" w:styleId="Annexure">
    <w:name w:val="Annexure"/>
    <w:basedOn w:val="Normal"/>
    <w:rsid w:val="00D4180A"/>
    <w:rPr>
      <w:rFonts w:ascii="Arial Bold" w:hAnsi="Arial Bold" w:cs="Arial"/>
      <w:b/>
      <w:bCs/>
    </w:rPr>
  </w:style>
  <w:style w:type="paragraph" w:styleId="BlockText">
    <w:name w:val="Block Text"/>
    <w:basedOn w:val="Normal"/>
    <w:uiPriority w:val="99"/>
    <w:rsid w:val="00D4180A"/>
    <w:pPr>
      <w:spacing w:before="120" w:after="120"/>
    </w:pPr>
    <w:rPr>
      <w:rFonts w:ascii="Arial Bold" w:hAnsi="Arial Bold"/>
      <w:b/>
      <w:sz w:val="20"/>
    </w:rPr>
  </w:style>
  <w:style w:type="paragraph" w:styleId="BodyText">
    <w:name w:val="Body Text"/>
    <w:basedOn w:val="Normal"/>
    <w:link w:val="BodyTextChar"/>
    <w:autoRedefine/>
    <w:uiPriority w:val="99"/>
    <w:rsid w:val="000421C0"/>
    <w:pPr>
      <w:spacing w:before="120" w:after="120" w:line="276" w:lineRule="auto"/>
      <w:ind w:left="432" w:hanging="432"/>
      <w:jc w:val="both"/>
    </w:pPr>
    <w:rPr>
      <w:rFonts w:ascii="Arial" w:hAnsi="Arial"/>
      <w:iCs/>
      <w:sz w:val="22"/>
    </w:rPr>
  </w:style>
  <w:style w:type="character" w:customStyle="1" w:styleId="BodyTextChar">
    <w:name w:val="Body Text Char"/>
    <w:link w:val="BodyText"/>
    <w:uiPriority w:val="99"/>
    <w:rsid w:val="000421C0"/>
    <w:rPr>
      <w:rFonts w:ascii="Arial" w:hAnsi="Arial"/>
      <w:iCs/>
      <w:sz w:val="22"/>
      <w:szCs w:val="24"/>
      <w:lang w:val="en-US" w:eastAsia="en-US"/>
    </w:rPr>
  </w:style>
  <w:style w:type="paragraph" w:customStyle="1" w:styleId="Bullet">
    <w:name w:val="Bullet"/>
    <w:basedOn w:val="BodyText"/>
    <w:rsid w:val="00D4180A"/>
    <w:pPr>
      <w:numPr>
        <w:numId w:val="1"/>
      </w:numPr>
      <w:ind w:left="360" w:hanging="360"/>
    </w:pPr>
  </w:style>
  <w:style w:type="paragraph" w:customStyle="1" w:styleId="BulletHeading">
    <w:name w:val="Bullet Heading"/>
    <w:basedOn w:val="Normal"/>
    <w:next w:val="Bullet"/>
    <w:rsid w:val="00D4180A"/>
    <w:pPr>
      <w:spacing w:before="120" w:after="120"/>
    </w:pPr>
    <w:rPr>
      <w:rFonts w:ascii="Arial Bold" w:hAnsi="Arial Bold"/>
      <w:b/>
    </w:rPr>
  </w:style>
  <w:style w:type="paragraph" w:styleId="Caption">
    <w:name w:val="caption"/>
    <w:aliases w:val="Pg1Title"/>
    <w:basedOn w:val="Normal"/>
    <w:next w:val="Normal"/>
    <w:autoRedefine/>
    <w:uiPriority w:val="35"/>
    <w:qFormat/>
    <w:rsid w:val="00D4180A"/>
    <w:pPr>
      <w:spacing w:before="3000" w:after="120"/>
      <w:jc w:val="center"/>
    </w:pPr>
    <w:rPr>
      <w:rFonts w:ascii="Arial Bold" w:hAnsi="Arial Bold"/>
      <w:b/>
      <w:bCs/>
      <w:sz w:val="40"/>
      <w:szCs w:val="20"/>
    </w:rPr>
  </w:style>
  <w:style w:type="paragraph" w:customStyle="1" w:styleId="Caption1">
    <w:name w:val="Caption1"/>
    <w:basedOn w:val="Normal"/>
    <w:next w:val="Heading1"/>
    <w:rsid w:val="00D4180A"/>
    <w:pPr>
      <w:spacing w:before="400" w:after="120"/>
      <w:jc w:val="center"/>
    </w:pPr>
    <w:rPr>
      <w:rFonts w:ascii="Arial Bold" w:hAnsi="Arial Bold"/>
      <w:b/>
    </w:rPr>
  </w:style>
  <w:style w:type="paragraph" w:customStyle="1" w:styleId="caption2">
    <w:name w:val="caption2"/>
    <w:basedOn w:val="Normal"/>
    <w:rsid w:val="00D4180A"/>
    <w:pPr>
      <w:spacing w:before="100" w:beforeAutospacing="1" w:after="100" w:afterAutospacing="1"/>
    </w:pPr>
    <w:rPr>
      <w:rFonts w:ascii="Arial" w:hAnsi="Arial"/>
    </w:rPr>
  </w:style>
  <w:style w:type="paragraph" w:styleId="MessageHeader">
    <w:name w:val="Message Header"/>
    <w:basedOn w:val="Normal"/>
    <w:link w:val="MessageHeaderChar"/>
    <w:uiPriority w:val="99"/>
    <w:rsid w:val="00D4180A"/>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link w:val="MessageHeader"/>
    <w:uiPriority w:val="99"/>
    <w:semiHidden/>
    <w:rsid w:val="000654E6"/>
    <w:rPr>
      <w:rFonts w:ascii="Cambria" w:eastAsia="Times New Roman" w:hAnsi="Cambria" w:cs="Times New Roman"/>
      <w:sz w:val="24"/>
      <w:szCs w:val="24"/>
      <w:shd w:val="pct20" w:color="auto" w:fill="auto"/>
    </w:rPr>
  </w:style>
  <w:style w:type="paragraph" w:customStyle="1" w:styleId="copyright">
    <w:name w:val="copyright"/>
    <w:basedOn w:val="MessageHeader"/>
    <w:rsid w:val="00D4180A"/>
    <w:pPr>
      <w:ind w:left="0" w:firstLine="0"/>
      <w:jc w:val="both"/>
    </w:pPr>
    <w:rPr>
      <w:rFonts w:ascii="Arial" w:hAnsi="Arial"/>
      <w:b w:val="0"/>
      <w:sz w:val="20"/>
    </w:rPr>
  </w:style>
  <w:style w:type="paragraph" w:styleId="Footer">
    <w:name w:val="footer"/>
    <w:basedOn w:val="Normal"/>
    <w:link w:val="FooterChar"/>
    <w:autoRedefine/>
    <w:uiPriority w:val="99"/>
    <w:rsid w:val="00D4180A"/>
    <w:pPr>
      <w:jc w:val="center"/>
    </w:pPr>
    <w:rPr>
      <w:rFonts w:ascii="Arial" w:hAnsi="Arial"/>
      <w:sz w:val="16"/>
    </w:rPr>
  </w:style>
  <w:style w:type="character" w:customStyle="1" w:styleId="FooterChar">
    <w:name w:val="Footer Char"/>
    <w:link w:val="Footer"/>
    <w:uiPriority w:val="99"/>
    <w:semiHidden/>
    <w:rsid w:val="000654E6"/>
    <w:rPr>
      <w:sz w:val="24"/>
      <w:szCs w:val="24"/>
    </w:rPr>
  </w:style>
  <w:style w:type="paragraph" w:styleId="Header">
    <w:name w:val="header"/>
    <w:basedOn w:val="Normal"/>
    <w:link w:val="HeaderChar"/>
    <w:autoRedefine/>
    <w:uiPriority w:val="99"/>
    <w:rsid w:val="00D4180A"/>
    <w:pPr>
      <w:jc w:val="center"/>
    </w:pPr>
    <w:rPr>
      <w:rFonts w:ascii="Arial" w:hAnsi="Arial"/>
      <w:sz w:val="16"/>
    </w:rPr>
  </w:style>
  <w:style w:type="character" w:customStyle="1" w:styleId="HeaderChar">
    <w:name w:val="Header Char"/>
    <w:link w:val="Header"/>
    <w:uiPriority w:val="99"/>
    <w:semiHidden/>
    <w:rsid w:val="000654E6"/>
    <w:rPr>
      <w:sz w:val="24"/>
      <w:szCs w:val="24"/>
    </w:rPr>
  </w:style>
  <w:style w:type="character" w:styleId="Hyperlink">
    <w:name w:val="Hyperlink"/>
    <w:uiPriority w:val="99"/>
    <w:rsid w:val="00D4180A"/>
    <w:rPr>
      <w:rFonts w:cs="Times New Roman"/>
      <w:color w:val="0000FF"/>
      <w:u w:val="single"/>
    </w:rPr>
  </w:style>
  <w:style w:type="paragraph" w:customStyle="1" w:styleId="notes">
    <w:name w:val="notes"/>
    <w:basedOn w:val="Normal"/>
    <w:rsid w:val="00D4180A"/>
    <w:pPr>
      <w:autoSpaceDE w:val="0"/>
      <w:autoSpaceDN w:val="0"/>
      <w:adjustRightInd w:val="0"/>
      <w:ind w:left="432"/>
    </w:pPr>
    <w:rPr>
      <w:rFonts w:ascii="Arial" w:hAnsi="Arial" w:cs="Arial"/>
      <w:sz w:val="20"/>
      <w:szCs w:val="26"/>
    </w:rPr>
  </w:style>
  <w:style w:type="paragraph" w:styleId="PlainText">
    <w:name w:val="Plain Text"/>
    <w:aliases w:val="Note"/>
    <w:basedOn w:val="Normal"/>
    <w:link w:val="PlainTextChar"/>
    <w:uiPriority w:val="99"/>
    <w:rsid w:val="00D4180A"/>
    <w:rPr>
      <w:rFonts w:ascii="Wingdings" w:hAnsi="Wingdings" w:cs="Courier New"/>
      <w:sz w:val="20"/>
      <w:szCs w:val="20"/>
    </w:rPr>
  </w:style>
  <w:style w:type="character" w:customStyle="1" w:styleId="PlainTextChar">
    <w:name w:val="Plain Text Char"/>
    <w:aliases w:val="Note Char"/>
    <w:link w:val="PlainText"/>
    <w:uiPriority w:val="99"/>
    <w:semiHidden/>
    <w:rsid w:val="000654E6"/>
    <w:rPr>
      <w:rFonts w:ascii="Courier New" w:hAnsi="Courier New" w:cs="Courier New"/>
    </w:rPr>
  </w:style>
  <w:style w:type="paragraph" w:customStyle="1" w:styleId="RevHty">
    <w:name w:val="RevHty"/>
    <w:basedOn w:val="BlockText"/>
    <w:autoRedefine/>
    <w:rsid w:val="00585DFE"/>
    <w:pPr>
      <w:keepNext/>
      <w:keepLines/>
      <w:spacing w:line="276" w:lineRule="auto"/>
    </w:pPr>
    <w:rPr>
      <w:rFonts w:ascii="Arial" w:hAnsi="Arial" w:cs="Arial"/>
      <w:b w:val="0"/>
      <w:color w:val="000000"/>
      <w:szCs w:val="20"/>
    </w:rPr>
  </w:style>
  <w:style w:type="paragraph" w:customStyle="1" w:styleId="TableHeader">
    <w:name w:val="Table Header"/>
    <w:basedOn w:val="BodyText"/>
    <w:rsid w:val="00D4180A"/>
  </w:style>
  <w:style w:type="paragraph" w:styleId="TOAHeading">
    <w:name w:val="toa heading"/>
    <w:basedOn w:val="Normal"/>
    <w:next w:val="Normal"/>
    <w:uiPriority w:val="99"/>
    <w:semiHidden/>
    <w:rsid w:val="00D4180A"/>
    <w:pPr>
      <w:spacing w:before="120" w:after="120"/>
      <w:jc w:val="center"/>
    </w:pPr>
    <w:rPr>
      <w:rFonts w:ascii="Arial Bold" w:hAnsi="Arial Bold" w:cs="Arial"/>
      <w:b/>
      <w:bCs/>
      <w:u w:val="single"/>
    </w:rPr>
  </w:style>
  <w:style w:type="paragraph" w:styleId="TOC1">
    <w:name w:val="toc 1"/>
    <w:basedOn w:val="Normal"/>
    <w:next w:val="Normal"/>
    <w:autoRedefine/>
    <w:uiPriority w:val="39"/>
    <w:rsid w:val="00D4180A"/>
    <w:pPr>
      <w:spacing w:before="120" w:after="120"/>
    </w:pPr>
    <w:rPr>
      <w:rFonts w:ascii="Arial Bold" w:hAnsi="Arial Bold"/>
      <w:b/>
      <w:sz w:val="20"/>
    </w:rPr>
  </w:style>
  <w:style w:type="paragraph" w:styleId="TOC2">
    <w:name w:val="toc 2"/>
    <w:basedOn w:val="Normal"/>
    <w:next w:val="Normal"/>
    <w:autoRedefine/>
    <w:uiPriority w:val="39"/>
    <w:rsid w:val="00D4180A"/>
    <w:pPr>
      <w:spacing w:before="120" w:after="120"/>
      <w:ind w:left="576"/>
    </w:pPr>
    <w:rPr>
      <w:rFonts w:ascii="Arial" w:hAnsi="Arial"/>
      <w:noProof/>
      <w:sz w:val="20"/>
    </w:rPr>
  </w:style>
  <w:style w:type="paragraph" w:styleId="TOC3">
    <w:name w:val="toc 3"/>
    <w:basedOn w:val="Normal"/>
    <w:next w:val="Normal"/>
    <w:autoRedefine/>
    <w:uiPriority w:val="39"/>
    <w:rsid w:val="00D4180A"/>
    <w:pPr>
      <w:spacing w:before="120" w:after="120"/>
      <w:ind w:left="1152"/>
    </w:pPr>
    <w:rPr>
      <w:rFonts w:ascii="Arial" w:hAnsi="Arial"/>
      <w:sz w:val="20"/>
    </w:rPr>
  </w:style>
  <w:style w:type="paragraph" w:styleId="TOC4">
    <w:name w:val="toc 4"/>
    <w:basedOn w:val="Normal"/>
    <w:next w:val="Normal"/>
    <w:autoRedefine/>
    <w:uiPriority w:val="39"/>
    <w:rsid w:val="00D4180A"/>
    <w:pPr>
      <w:ind w:left="720"/>
    </w:pPr>
    <w:rPr>
      <w:rFonts w:ascii="Arial" w:hAnsi="Arial"/>
      <w:sz w:val="20"/>
    </w:rPr>
  </w:style>
  <w:style w:type="paragraph" w:styleId="TOC5">
    <w:name w:val="toc 5"/>
    <w:basedOn w:val="Normal"/>
    <w:next w:val="Normal"/>
    <w:autoRedefine/>
    <w:uiPriority w:val="39"/>
    <w:semiHidden/>
    <w:rsid w:val="00D4180A"/>
    <w:pPr>
      <w:ind w:left="960"/>
    </w:pPr>
    <w:rPr>
      <w:rFonts w:ascii="Arial" w:hAnsi="Arial"/>
      <w:noProof/>
    </w:rPr>
  </w:style>
  <w:style w:type="paragraph" w:styleId="TOC6">
    <w:name w:val="toc 6"/>
    <w:basedOn w:val="Normal"/>
    <w:next w:val="Normal"/>
    <w:autoRedefine/>
    <w:uiPriority w:val="39"/>
    <w:semiHidden/>
    <w:rsid w:val="00D4180A"/>
    <w:pPr>
      <w:ind w:left="1200"/>
    </w:pPr>
  </w:style>
  <w:style w:type="paragraph" w:styleId="TOC7">
    <w:name w:val="toc 7"/>
    <w:basedOn w:val="Normal"/>
    <w:next w:val="Normal"/>
    <w:autoRedefine/>
    <w:uiPriority w:val="39"/>
    <w:semiHidden/>
    <w:rsid w:val="00D4180A"/>
    <w:pPr>
      <w:ind w:left="1440"/>
    </w:pPr>
  </w:style>
  <w:style w:type="paragraph" w:styleId="TOC8">
    <w:name w:val="toc 8"/>
    <w:basedOn w:val="Normal"/>
    <w:next w:val="Normal"/>
    <w:autoRedefine/>
    <w:uiPriority w:val="39"/>
    <w:semiHidden/>
    <w:rsid w:val="00D4180A"/>
    <w:pPr>
      <w:ind w:left="1680"/>
    </w:pPr>
  </w:style>
  <w:style w:type="paragraph" w:styleId="TOC9">
    <w:name w:val="toc 9"/>
    <w:basedOn w:val="Normal"/>
    <w:next w:val="Normal"/>
    <w:autoRedefine/>
    <w:uiPriority w:val="39"/>
    <w:semiHidden/>
    <w:rsid w:val="00D4180A"/>
    <w:pPr>
      <w:ind w:left="1920"/>
    </w:pPr>
  </w:style>
  <w:style w:type="paragraph" w:customStyle="1" w:styleId="BulletTNR">
    <w:name w:val="Bullet_TNR"/>
    <w:basedOn w:val="Normal"/>
    <w:autoRedefine/>
    <w:rsid w:val="00D4180A"/>
    <w:pPr>
      <w:numPr>
        <w:numId w:val="2"/>
      </w:numPr>
      <w:spacing w:before="120" w:after="120"/>
    </w:pPr>
    <w:rPr>
      <w:rFonts w:ascii="Arial" w:hAnsi="Arial"/>
      <w:sz w:val="22"/>
    </w:rPr>
  </w:style>
  <w:style w:type="paragraph" w:customStyle="1" w:styleId="Tableheader0">
    <w:name w:val="Table_header"/>
    <w:basedOn w:val="Normal"/>
    <w:autoRedefine/>
    <w:rsid w:val="00D4180A"/>
    <w:pPr>
      <w:spacing w:before="120" w:after="120"/>
      <w:jc w:val="center"/>
    </w:pPr>
    <w:rPr>
      <w:rFonts w:ascii="Arial Bold" w:hAnsi="Arial Bold"/>
      <w:b/>
      <w:color w:val="0000FF"/>
      <w:sz w:val="22"/>
    </w:rPr>
  </w:style>
  <w:style w:type="paragraph" w:customStyle="1" w:styleId="Tablebody">
    <w:name w:val="Table_body"/>
    <w:basedOn w:val="BodyText"/>
    <w:autoRedefine/>
    <w:rsid w:val="00D4180A"/>
  </w:style>
  <w:style w:type="paragraph" w:customStyle="1" w:styleId="Tablebullet">
    <w:name w:val="Table_bullet"/>
    <w:basedOn w:val="Tablebody"/>
    <w:rsid w:val="00D4180A"/>
    <w:pPr>
      <w:numPr>
        <w:numId w:val="3"/>
      </w:numPr>
      <w:ind w:left="360" w:hanging="360"/>
    </w:pPr>
  </w:style>
  <w:style w:type="paragraph" w:customStyle="1" w:styleId="Tablesideheading">
    <w:name w:val="Table_side_heading"/>
    <w:basedOn w:val="Normal"/>
    <w:autoRedefine/>
    <w:rsid w:val="00D4180A"/>
    <w:pPr>
      <w:numPr>
        <w:numId w:val="4"/>
      </w:numPr>
      <w:spacing w:before="120" w:after="120"/>
    </w:pPr>
    <w:rPr>
      <w:rFonts w:ascii="Arial Bold" w:hAnsi="Arial Bold"/>
      <w:b/>
      <w:color w:val="0000FF"/>
      <w:sz w:val="22"/>
    </w:rPr>
  </w:style>
  <w:style w:type="paragraph" w:styleId="NormalWeb">
    <w:name w:val="Normal (Web)"/>
    <w:basedOn w:val="Normal"/>
    <w:uiPriority w:val="99"/>
    <w:rsid w:val="00D4180A"/>
    <w:pPr>
      <w:spacing w:before="100" w:beforeAutospacing="1" w:after="100" w:afterAutospacing="1"/>
    </w:pPr>
  </w:style>
  <w:style w:type="character" w:styleId="FollowedHyperlink">
    <w:name w:val="FollowedHyperlink"/>
    <w:uiPriority w:val="99"/>
    <w:rsid w:val="00D4180A"/>
    <w:rPr>
      <w:rFonts w:cs="Times New Roman"/>
      <w:color w:val="800080"/>
      <w:u w:val="single"/>
    </w:rPr>
  </w:style>
  <w:style w:type="paragraph" w:customStyle="1" w:styleId="FigTitle">
    <w:name w:val="FigTitle"/>
    <w:basedOn w:val="Normal"/>
    <w:autoRedefine/>
    <w:rsid w:val="00D4180A"/>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uiPriority w:val="99"/>
    <w:semiHidden/>
    <w:rsid w:val="00D4180A"/>
    <w:pPr>
      <w:ind w:left="480" w:hanging="480"/>
    </w:pPr>
    <w:rPr>
      <w:rFonts w:ascii="Arial" w:hAnsi="Arial"/>
      <w:sz w:val="20"/>
    </w:rPr>
  </w:style>
  <w:style w:type="paragraph" w:styleId="ListBullet2">
    <w:name w:val="List Bullet 2"/>
    <w:basedOn w:val="ListBullet"/>
    <w:autoRedefine/>
    <w:uiPriority w:val="99"/>
    <w:rsid w:val="00D4180A"/>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uiPriority w:val="99"/>
    <w:rsid w:val="00D4180A"/>
    <w:pPr>
      <w:numPr>
        <w:numId w:val="5"/>
      </w:numPr>
    </w:pPr>
  </w:style>
  <w:style w:type="paragraph" w:customStyle="1" w:styleId="BodyTextNum">
    <w:name w:val="BodyText_Num"/>
    <w:basedOn w:val="BodyText"/>
    <w:autoRedefine/>
    <w:rsid w:val="00D4180A"/>
    <w:pPr>
      <w:numPr>
        <w:numId w:val="7"/>
      </w:numPr>
    </w:pPr>
    <w:rPr>
      <w:sz w:val="20"/>
    </w:rPr>
  </w:style>
  <w:style w:type="paragraph" w:customStyle="1" w:styleId="TableBulletRd">
    <w:name w:val="Table_Bullet_Rd"/>
    <w:basedOn w:val="Normal"/>
    <w:autoRedefine/>
    <w:rsid w:val="00D4180A"/>
    <w:pPr>
      <w:numPr>
        <w:numId w:val="8"/>
      </w:numPr>
    </w:pPr>
    <w:rPr>
      <w:rFonts w:ascii="Arial" w:hAnsi="Arial"/>
      <w:sz w:val="20"/>
    </w:rPr>
  </w:style>
  <w:style w:type="paragraph" w:customStyle="1" w:styleId="Footer1">
    <w:name w:val="Footer1"/>
    <w:basedOn w:val="Footer"/>
    <w:autoRedefine/>
    <w:rsid w:val="00D4180A"/>
    <w:pPr>
      <w:jc w:val="left"/>
    </w:pPr>
  </w:style>
  <w:style w:type="paragraph" w:customStyle="1" w:styleId="Footer2">
    <w:name w:val="Footer2"/>
    <w:basedOn w:val="Footer1"/>
    <w:autoRedefine/>
    <w:rsid w:val="00D4180A"/>
    <w:pPr>
      <w:jc w:val="right"/>
    </w:pPr>
  </w:style>
  <w:style w:type="paragraph" w:customStyle="1" w:styleId="Header1">
    <w:name w:val="Header1"/>
    <w:basedOn w:val="Normal"/>
    <w:autoRedefine/>
    <w:rsid w:val="00D4180A"/>
    <w:rPr>
      <w:rFonts w:ascii="Arial" w:hAnsi="Arial"/>
      <w:sz w:val="16"/>
    </w:rPr>
  </w:style>
  <w:style w:type="paragraph" w:customStyle="1" w:styleId="Header2">
    <w:name w:val="Header2"/>
    <w:basedOn w:val="Normal"/>
    <w:autoRedefine/>
    <w:rsid w:val="00D4180A"/>
    <w:pPr>
      <w:jc w:val="right"/>
    </w:pPr>
    <w:rPr>
      <w:rFonts w:ascii="Arial" w:hAnsi="Arial"/>
      <w:sz w:val="16"/>
    </w:rPr>
  </w:style>
  <w:style w:type="paragraph" w:customStyle="1" w:styleId="ProposalH1">
    <w:name w:val="Proposal_H1"/>
    <w:basedOn w:val="Heading1"/>
    <w:autoRedefine/>
    <w:rsid w:val="00D4180A"/>
    <w:pPr>
      <w:shd w:val="clear" w:color="auto" w:fill="auto"/>
      <w:spacing w:before="6000" w:after="6000"/>
    </w:pPr>
    <w:rPr>
      <w:rFonts w:cs="Arial"/>
      <w:bCs/>
      <w:kern w:val="32"/>
      <w:szCs w:val="32"/>
    </w:rPr>
  </w:style>
  <w:style w:type="paragraph" w:customStyle="1" w:styleId="H2">
    <w:name w:val="H2"/>
    <w:basedOn w:val="Normal"/>
    <w:autoRedefine/>
    <w:rsid w:val="00D4180A"/>
    <w:pPr>
      <w:spacing w:before="240" w:after="240"/>
    </w:pPr>
    <w:rPr>
      <w:rFonts w:ascii="Arial Bold" w:hAnsi="Arial Bold"/>
      <w:b/>
      <w:color w:val="3366FF"/>
      <w:sz w:val="28"/>
    </w:rPr>
  </w:style>
  <w:style w:type="paragraph" w:customStyle="1" w:styleId="snip">
    <w:name w:val="snip"/>
    <w:basedOn w:val="Normal"/>
    <w:autoRedefine/>
    <w:rsid w:val="00D4180A"/>
    <w:pPr>
      <w:spacing w:before="120" w:after="120"/>
      <w:jc w:val="both"/>
    </w:pPr>
    <w:rPr>
      <w:rFonts w:ascii="Arial" w:hAnsi="Arial"/>
      <w:i/>
      <w:sz w:val="22"/>
    </w:rPr>
  </w:style>
  <w:style w:type="paragraph" w:customStyle="1" w:styleId="text">
    <w:name w:val="text"/>
    <w:basedOn w:val="Normal"/>
    <w:rsid w:val="0029098D"/>
    <w:pPr>
      <w:spacing w:after="180"/>
      <w:ind w:left="1418"/>
    </w:pPr>
    <w:rPr>
      <w:szCs w:val="20"/>
      <w:lang w:val="en-AU"/>
    </w:rPr>
  </w:style>
  <w:style w:type="paragraph" w:styleId="NormalIndent">
    <w:name w:val="Normal Indent"/>
    <w:basedOn w:val="Normal"/>
    <w:uiPriority w:val="99"/>
    <w:rsid w:val="0029098D"/>
    <w:pPr>
      <w:ind w:left="720"/>
    </w:pPr>
    <w:rPr>
      <w:szCs w:val="20"/>
      <w:lang w:val="en-AU"/>
    </w:rPr>
  </w:style>
  <w:style w:type="paragraph" w:customStyle="1" w:styleId="BodyText0">
    <w:name w:val="Body_Text"/>
    <w:basedOn w:val="Normal"/>
    <w:rsid w:val="0029098D"/>
    <w:pPr>
      <w:spacing w:before="80" w:after="80"/>
      <w:ind w:left="1440"/>
    </w:pPr>
    <w:rPr>
      <w:sz w:val="22"/>
      <w:szCs w:val="22"/>
      <w:lang w:val="en-GB" w:bidi="he-IL"/>
    </w:rPr>
  </w:style>
  <w:style w:type="table" w:styleId="TableGrid">
    <w:name w:val="Table Grid"/>
    <w:basedOn w:val="TableNormal"/>
    <w:uiPriority w:val="39"/>
    <w:rsid w:val="0014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E226CF"/>
    <w:rPr>
      <w:rFonts w:cs="Times New Roman"/>
      <w:sz w:val="16"/>
      <w:szCs w:val="16"/>
    </w:rPr>
  </w:style>
  <w:style w:type="paragraph" w:styleId="CommentText">
    <w:name w:val="annotation text"/>
    <w:basedOn w:val="Normal"/>
    <w:link w:val="CommentTextChar"/>
    <w:uiPriority w:val="99"/>
    <w:rsid w:val="00E226CF"/>
    <w:rPr>
      <w:sz w:val="20"/>
      <w:szCs w:val="20"/>
    </w:rPr>
  </w:style>
  <w:style w:type="character" w:customStyle="1" w:styleId="CommentTextChar">
    <w:name w:val="Comment Text Char"/>
    <w:link w:val="CommentText"/>
    <w:uiPriority w:val="99"/>
    <w:locked/>
    <w:rsid w:val="00E226CF"/>
    <w:rPr>
      <w:rFonts w:cs="Times New Roman"/>
    </w:rPr>
  </w:style>
  <w:style w:type="paragraph" w:styleId="CommentSubject">
    <w:name w:val="annotation subject"/>
    <w:basedOn w:val="CommentText"/>
    <w:next w:val="CommentText"/>
    <w:link w:val="CommentSubjectChar"/>
    <w:uiPriority w:val="99"/>
    <w:rsid w:val="00E226CF"/>
    <w:rPr>
      <w:b/>
      <w:bCs/>
    </w:rPr>
  </w:style>
  <w:style w:type="character" w:customStyle="1" w:styleId="CommentSubjectChar">
    <w:name w:val="Comment Subject Char"/>
    <w:link w:val="CommentSubject"/>
    <w:uiPriority w:val="99"/>
    <w:locked/>
    <w:rsid w:val="00E226CF"/>
    <w:rPr>
      <w:rFonts w:cs="Times New Roman"/>
      <w:b/>
      <w:bCs/>
    </w:rPr>
  </w:style>
  <w:style w:type="paragraph" w:styleId="BalloonText">
    <w:name w:val="Balloon Text"/>
    <w:basedOn w:val="Normal"/>
    <w:link w:val="BalloonTextChar"/>
    <w:uiPriority w:val="99"/>
    <w:rsid w:val="00E226CF"/>
    <w:rPr>
      <w:rFonts w:ascii="Tahoma" w:hAnsi="Tahoma" w:cs="Tahoma"/>
      <w:sz w:val="16"/>
      <w:szCs w:val="16"/>
    </w:rPr>
  </w:style>
  <w:style w:type="character" w:customStyle="1" w:styleId="BalloonTextChar">
    <w:name w:val="Balloon Text Char"/>
    <w:link w:val="BalloonText"/>
    <w:uiPriority w:val="99"/>
    <w:locked/>
    <w:rsid w:val="00E226CF"/>
    <w:rPr>
      <w:rFonts w:ascii="Tahoma" w:hAnsi="Tahoma" w:cs="Tahoma"/>
      <w:sz w:val="16"/>
      <w:szCs w:val="16"/>
    </w:rPr>
  </w:style>
  <w:style w:type="paragraph" w:customStyle="1" w:styleId="Default">
    <w:name w:val="Default"/>
    <w:rsid w:val="004A5D54"/>
    <w:pPr>
      <w:autoSpaceDE w:val="0"/>
      <w:autoSpaceDN w:val="0"/>
      <w:adjustRightInd w:val="0"/>
    </w:pPr>
    <w:rPr>
      <w:color w:val="000000"/>
      <w:sz w:val="24"/>
      <w:szCs w:val="24"/>
    </w:rPr>
  </w:style>
  <w:style w:type="paragraph" w:customStyle="1" w:styleId="Definition">
    <w:name w:val="Definition"/>
    <w:basedOn w:val="BodyText"/>
    <w:rsid w:val="004A5D54"/>
    <w:pPr>
      <w:suppressAutoHyphens/>
      <w:ind w:left="0" w:firstLine="0"/>
    </w:pPr>
    <w:rPr>
      <w:rFonts w:ascii="Times New Roman" w:eastAsia="SimSun" w:hAnsi="Times New Roman"/>
      <w:iCs w:val="0"/>
      <w:sz w:val="20"/>
      <w:szCs w:val="20"/>
    </w:rPr>
  </w:style>
  <w:style w:type="paragraph" w:styleId="Revision">
    <w:name w:val="Revision"/>
    <w:hidden/>
    <w:uiPriority w:val="99"/>
    <w:semiHidden/>
    <w:rsid w:val="004A5D54"/>
    <w:rPr>
      <w:sz w:val="24"/>
      <w:szCs w:val="24"/>
    </w:rPr>
  </w:style>
  <w:style w:type="paragraph" w:styleId="ListParagraph">
    <w:name w:val="List Paragraph"/>
    <w:basedOn w:val="Normal"/>
    <w:uiPriority w:val="34"/>
    <w:qFormat/>
    <w:rsid w:val="004A5D54"/>
    <w:pPr>
      <w:ind w:left="720"/>
    </w:pPr>
    <w:rPr>
      <w:rFonts w:ascii="Calibri" w:hAnsi="Calibri"/>
      <w:sz w:val="22"/>
      <w:szCs w:val="22"/>
    </w:rPr>
  </w:style>
  <w:style w:type="character" w:customStyle="1" w:styleId="xmltag1">
    <w:name w:val="xmltag1"/>
    <w:rsid w:val="004A5D54"/>
    <w:rPr>
      <w:b/>
      <w:bCs/>
      <w:color w:val="336699"/>
      <w:shd w:val="clear" w:color="auto" w:fill="auto"/>
    </w:rPr>
  </w:style>
  <w:style w:type="character" w:customStyle="1" w:styleId="xmlattname1">
    <w:name w:val="xmlattname1"/>
    <w:rsid w:val="004A5D54"/>
    <w:rPr>
      <w:color w:val="990000"/>
      <w:shd w:val="clear" w:color="auto" w:fill="auto"/>
    </w:rPr>
  </w:style>
  <w:style w:type="character" w:customStyle="1" w:styleId="xmlattvalue1">
    <w:name w:val="xmlattvalue1"/>
    <w:rsid w:val="004A5D54"/>
    <w:rPr>
      <w:color w:val="0033CC"/>
      <w:shd w:val="clear" w:color="auto" w:fill="auto"/>
    </w:rPr>
  </w:style>
  <w:style w:type="table" w:styleId="TableColumns2">
    <w:name w:val="Table Columns 2"/>
    <w:basedOn w:val="TableNormal"/>
    <w:rsid w:val="004A5D5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A5D5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4A5D5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4A5D5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Grid3">
    <w:name w:val="Table Grid 3"/>
    <w:basedOn w:val="TableNormal"/>
    <w:rsid w:val="004A5D5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Emphasis">
    <w:name w:val="Emphasis"/>
    <w:qFormat/>
    <w:rsid w:val="004A5D54"/>
    <w:rPr>
      <w:i/>
      <w:iCs/>
    </w:rPr>
  </w:style>
  <w:style w:type="character" w:styleId="SubtleEmphasis">
    <w:name w:val="Subtle Emphasis"/>
    <w:uiPriority w:val="19"/>
    <w:qFormat/>
    <w:rsid w:val="004A5D54"/>
    <w:rPr>
      <w:i/>
      <w:iCs/>
      <w:color w:val="808080"/>
    </w:rPr>
  </w:style>
  <w:style w:type="paragraph" w:styleId="Quote">
    <w:name w:val="Quote"/>
    <w:basedOn w:val="Normal"/>
    <w:next w:val="Normal"/>
    <w:link w:val="QuoteChar"/>
    <w:uiPriority w:val="29"/>
    <w:qFormat/>
    <w:rsid w:val="004A5D54"/>
    <w:rPr>
      <w:i/>
      <w:iCs/>
      <w:color w:val="000000"/>
    </w:rPr>
  </w:style>
  <w:style w:type="character" w:customStyle="1" w:styleId="QuoteChar">
    <w:name w:val="Quote Char"/>
    <w:link w:val="Quote"/>
    <w:uiPriority w:val="29"/>
    <w:rsid w:val="004A5D54"/>
    <w:rPr>
      <w:i/>
      <w:iCs/>
      <w:color w:val="000000"/>
      <w:sz w:val="24"/>
      <w:szCs w:val="24"/>
    </w:rPr>
  </w:style>
  <w:style w:type="paragraph" w:styleId="NoSpacing">
    <w:name w:val="No Spacing"/>
    <w:uiPriority w:val="1"/>
    <w:qFormat/>
    <w:rsid w:val="004A5D54"/>
    <w:rPr>
      <w:sz w:val="24"/>
      <w:szCs w:val="24"/>
    </w:rPr>
  </w:style>
  <w:style w:type="character" w:customStyle="1" w:styleId="objectname">
    <w:name w:val="object_name"/>
    <w:rsid w:val="004A5D54"/>
  </w:style>
  <w:style w:type="character" w:styleId="SubtleReference">
    <w:name w:val="Subtle Reference"/>
    <w:uiPriority w:val="31"/>
    <w:qFormat/>
    <w:rsid w:val="004A5D54"/>
    <w:rPr>
      <w:smallCaps/>
      <w:color w:val="5A5A5A"/>
    </w:rPr>
  </w:style>
  <w:style w:type="table" w:styleId="LightGrid-Accent5">
    <w:name w:val="Light Grid Accent 5"/>
    <w:basedOn w:val="TableNormal"/>
    <w:uiPriority w:val="62"/>
    <w:rsid w:val="004A5D5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apple-converted-space">
    <w:name w:val="apple-converted-space"/>
    <w:rsid w:val="009419A1"/>
  </w:style>
  <w:style w:type="character" w:styleId="HTMLCode">
    <w:name w:val="HTML Code"/>
    <w:uiPriority w:val="99"/>
    <w:unhideWhenUsed/>
    <w:rsid w:val="000850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link w:val="HTMLPreformatted"/>
    <w:uiPriority w:val="99"/>
    <w:rsid w:val="00085043"/>
    <w:rPr>
      <w:rFonts w:ascii="Courier New" w:hAnsi="Courier New" w:cs="Courier New"/>
    </w:rPr>
  </w:style>
  <w:style w:type="character" w:customStyle="1" w:styleId="pln">
    <w:name w:val="pln"/>
    <w:rsid w:val="00085043"/>
  </w:style>
  <w:style w:type="character" w:customStyle="1" w:styleId="na">
    <w:name w:val="na"/>
    <w:rsid w:val="001B73D5"/>
  </w:style>
  <w:style w:type="character" w:customStyle="1" w:styleId="s">
    <w:name w:val="s"/>
    <w:rsid w:val="001B73D5"/>
  </w:style>
  <w:style w:type="character" w:styleId="Strong">
    <w:name w:val="Strong"/>
    <w:uiPriority w:val="22"/>
    <w:qFormat/>
    <w:rsid w:val="00E605F9"/>
    <w:rPr>
      <w:b/>
      <w:bCs/>
    </w:rPr>
  </w:style>
  <w:style w:type="table" w:styleId="TableSimple3">
    <w:name w:val="Table Simple 3"/>
    <w:basedOn w:val="TableNormal"/>
    <w:rsid w:val="0007148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ext1">
    <w:name w:val="text1"/>
    <w:rsid w:val="005C4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129">
      <w:bodyDiv w:val="1"/>
      <w:marLeft w:val="0"/>
      <w:marRight w:val="0"/>
      <w:marTop w:val="0"/>
      <w:marBottom w:val="0"/>
      <w:divBdr>
        <w:top w:val="none" w:sz="0" w:space="0" w:color="auto"/>
        <w:left w:val="none" w:sz="0" w:space="0" w:color="auto"/>
        <w:bottom w:val="none" w:sz="0" w:space="0" w:color="auto"/>
        <w:right w:val="none" w:sz="0" w:space="0" w:color="auto"/>
      </w:divBdr>
    </w:div>
    <w:div w:id="50809569">
      <w:bodyDiv w:val="1"/>
      <w:marLeft w:val="0"/>
      <w:marRight w:val="0"/>
      <w:marTop w:val="0"/>
      <w:marBottom w:val="0"/>
      <w:divBdr>
        <w:top w:val="none" w:sz="0" w:space="0" w:color="auto"/>
        <w:left w:val="none" w:sz="0" w:space="0" w:color="auto"/>
        <w:bottom w:val="none" w:sz="0" w:space="0" w:color="auto"/>
        <w:right w:val="none" w:sz="0" w:space="0" w:color="auto"/>
      </w:divBdr>
    </w:div>
    <w:div w:id="55205369">
      <w:bodyDiv w:val="1"/>
      <w:marLeft w:val="0"/>
      <w:marRight w:val="0"/>
      <w:marTop w:val="0"/>
      <w:marBottom w:val="0"/>
      <w:divBdr>
        <w:top w:val="none" w:sz="0" w:space="0" w:color="auto"/>
        <w:left w:val="none" w:sz="0" w:space="0" w:color="auto"/>
        <w:bottom w:val="none" w:sz="0" w:space="0" w:color="auto"/>
        <w:right w:val="none" w:sz="0" w:space="0" w:color="auto"/>
      </w:divBdr>
    </w:div>
    <w:div w:id="61877828">
      <w:bodyDiv w:val="1"/>
      <w:marLeft w:val="0"/>
      <w:marRight w:val="0"/>
      <w:marTop w:val="0"/>
      <w:marBottom w:val="0"/>
      <w:divBdr>
        <w:top w:val="none" w:sz="0" w:space="0" w:color="auto"/>
        <w:left w:val="none" w:sz="0" w:space="0" w:color="auto"/>
        <w:bottom w:val="none" w:sz="0" w:space="0" w:color="auto"/>
        <w:right w:val="none" w:sz="0" w:space="0" w:color="auto"/>
      </w:divBdr>
    </w:div>
    <w:div w:id="65930054">
      <w:bodyDiv w:val="1"/>
      <w:marLeft w:val="0"/>
      <w:marRight w:val="0"/>
      <w:marTop w:val="0"/>
      <w:marBottom w:val="0"/>
      <w:divBdr>
        <w:top w:val="none" w:sz="0" w:space="0" w:color="auto"/>
        <w:left w:val="none" w:sz="0" w:space="0" w:color="auto"/>
        <w:bottom w:val="none" w:sz="0" w:space="0" w:color="auto"/>
        <w:right w:val="none" w:sz="0" w:space="0" w:color="auto"/>
      </w:divBdr>
      <w:divsChild>
        <w:div w:id="691762546">
          <w:marLeft w:val="0"/>
          <w:marRight w:val="0"/>
          <w:marTop w:val="0"/>
          <w:marBottom w:val="0"/>
          <w:divBdr>
            <w:top w:val="none" w:sz="0" w:space="0" w:color="auto"/>
            <w:left w:val="none" w:sz="0" w:space="0" w:color="auto"/>
            <w:bottom w:val="none" w:sz="0" w:space="0" w:color="auto"/>
            <w:right w:val="none" w:sz="0" w:space="0" w:color="auto"/>
          </w:divBdr>
        </w:div>
      </w:divsChild>
    </w:div>
    <w:div w:id="88359002">
      <w:bodyDiv w:val="1"/>
      <w:marLeft w:val="0"/>
      <w:marRight w:val="0"/>
      <w:marTop w:val="0"/>
      <w:marBottom w:val="0"/>
      <w:divBdr>
        <w:top w:val="none" w:sz="0" w:space="0" w:color="auto"/>
        <w:left w:val="none" w:sz="0" w:space="0" w:color="auto"/>
        <w:bottom w:val="none" w:sz="0" w:space="0" w:color="auto"/>
        <w:right w:val="none" w:sz="0" w:space="0" w:color="auto"/>
      </w:divBdr>
    </w:div>
    <w:div w:id="97528815">
      <w:bodyDiv w:val="1"/>
      <w:marLeft w:val="0"/>
      <w:marRight w:val="0"/>
      <w:marTop w:val="0"/>
      <w:marBottom w:val="0"/>
      <w:divBdr>
        <w:top w:val="none" w:sz="0" w:space="0" w:color="auto"/>
        <w:left w:val="none" w:sz="0" w:space="0" w:color="auto"/>
        <w:bottom w:val="none" w:sz="0" w:space="0" w:color="auto"/>
        <w:right w:val="none" w:sz="0" w:space="0" w:color="auto"/>
      </w:divBdr>
    </w:div>
    <w:div w:id="101728010">
      <w:bodyDiv w:val="1"/>
      <w:marLeft w:val="0"/>
      <w:marRight w:val="0"/>
      <w:marTop w:val="0"/>
      <w:marBottom w:val="0"/>
      <w:divBdr>
        <w:top w:val="none" w:sz="0" w:space="0" w:color="auto"/>
        <w:left w:val="none" w:sz="0" w:space="0" w:color="auto"/>
        <w:bottom w:val="none" w:sz="0" w:space="0" w:color="auto"/>
        <w:right w:val="none" w:sz="0" w:space="0" w:color="auto"/>
      </w:divBdr>
    </w:div>
    <w:div w:id="117725389">
      <w:bodyDiv w:val="1"/>
      <w:marLeft w:val="0"/>
      <w:marRight w:val="0"/>
      <w:marTop w:val="0"/>
      <w:marBottom w:val="0"/>
      <w:divBdr>
        <w:top w:val="none" w:sz="0" w:space="0" w:color="auto"/>
        <w:left w:val="none" w:sz="0" w:space="0" w:color="auto"/>
        <w:bottom w:val="none" w:sz="0" w:space="0" w:color="auto"/>
        <w:right w:val="none" w:sz="0" w:space="0" w:color="auto"/>
      </w:divBdr>
    </w:div>
    <w:div w:id="117989863">
      <w:bodyDiv w:val="1"/>
      <w:marLeft w:val="0"/>
      <w:marRight w:val="0"/>
      <w:marTop w:val="0"/>
      <w:marBottom w:val="0"/>
      <w:divBdr>
        <w:top w:val="none" w:sz="0" w:space="0" w:color="auto"/>
        <w:left w:val="none" w:sz="0" w:space="0" w:color="auto"/>
        <w:bottom w:val="none" w:sz="0" w:space="0" w:color="auto"/>
        <w:right w:val="none" w:sz="0" w:space="0" w:color="auto"/>
      </w:divBdr>
    </w:div>
    <w:div w:id="142476990">
      <w:bodyDiv w:val="1"/>
      <w:marLeft w:val="0"/>
      <w:marRight w:val="0"/>
      <w:marTop w:val="0"/>
      <w:marBottom w:val="0"/>
      <w:divBdr>
        <w:top w:val="none" w:sz="0" w:space="0" w:color="auto"/>
        <w:left w:val="none" w:sz="0" w:space="0" w:color="auto"/>
        <w:bottom w:val="none" w:sz="0" w:space="0" w:color="auto"/>
        <w:right w:val="none" w:sz="0" w:space="0" w:color="auto"/>
      </w:divBdr>
      <w:divsChild>
        <w:div w:id="1188252104">
          <w:marLeft w:val="274"/>
          <w:marRight w:val="0"/>
          <w:marTop w:val="0"/>
          <w:marBottom w:val="0"/>
          <w:divBdr>
            <w:top w:val="none" w:sz="0" w:space="0" w:color="auto"/>
            <w:left w:val="none" w:sz="0" w:space="0" w:color="auto"/>
            <w:bottom w:val="none" w:sz="0" w:space="0" w:color="auto"/>
            <w:right w:val="none" w:sz="0" w:space="0" w:color="auto"/>
          </w:divBdr>
        </w:div>
      </w:divsChild>
    </w:div>
    <w:div w:id="150410560">
      <w:bodyDiv w:val="1"/>
      <w:marLeft w:val="0"/>
      <w:marRight w:val="0"/>
      <w:marTop w:val="0"/>
      <w:marBottom w:val="0"/>
      <w:divBdr>
        <w:top w:val="none" w:sz="0" w:space="0" w:color="auto"/>
        <w:left w:val="none" w:sz="0" w:space="0" w:color="auto"/>
        <w:bottom w:val="none" w:sz="0" w:space="0" w:color="auto"/>
        <w:right w:val="none" w:sz="0" w:space="0" w:color="auto"/>
      </w:divBdr>
      <w:divsChild>
        <w:div w:id="527572427">
          <w:marLeft w:val="446"/>
          <w:marRight w:val="0"/>
          <w:marTop w:val="0"/>
          <w:marBottom w:val="0"/>
          <w:divBdr>
            <w:top w:val="none" w:sz="0" w:space="0" w:color="auto"/>
            <w:left w:val="none" w:sz="0" w:space="0" w:color="auto"/>
            <w:bottom w:val="none" w:sz="0" w:space="0" w:color="auto"/>
            <w:right w:val="none" w:sz="0" w:space="0" w:color="auto"/>
          </w:divBdr>
        </w:div>
        <w:div w:id="962079607">
          <w:marLeft w:val="446"/>
          <w:marRight w:val="0"/>
          <w:marTop w:val="0"/>
          <w:marBottom w:val="0"/>
          <w:divBdr>
            <w:top w:val="none" w:sz="0" w:space="0" w:color="auto"/>
            <w:left w:val="none" w:sz="0" w:space="0" w:color="auto"/>
            <w:bottom w:val="none" w:sz="0" w:space="0" w:color="auto"/>
            <w:right w:val="none" w:sz="0" w:space="0" w:color="auto"/>
          </w:divBdr>
        </w:div>
        <w:div w:id="1331328477">
          <w:marLeft w:val="446"/>
          <w:marRight w:val="0"/>
          <w:marTop w:val="0"/>
          <w:marBottom w:val="0"/>
          <w:divBdr>
            <w:top w:val="none" w:sz="0" w:space="0" w:color="auto"/>
            <w:left w:val="none" w:sz="0" w:space="0" w:color="auto"/>
            <w:bottom w:val="none" w:sz="0" w:space="0" w:color="auto"/>
            <w:right w:val="none" w:sz="0" w:space="0" w:color="auto"/>
          </w:divBdr>
        </w:div>
        <w:div w:id="1653682634">
          <w:marLeft w:val="446"/>
          <w:marRight w:val="0"/>
          <w:marTop w:val="0"/>
          <w:marBottom w:val="0"/>
          <w:divBdr>
            <w:top w:val="none" w:sz="0" w:space="0" w:color="auto"/>
            <w:left w:val="none" w:sz="0" w:space="0" w:color="auto"/>
            <w:bottom w:val="none" w:sz="0" w:space="0" w:color="auto"/>
            <w:right w:val="none" w:sz="0" w:space="0" w:color="auto"/>
          </w:divBdr>
        </w:div>
        <w:div w:id="1726371602">
          <w:marLeft w:val="446"/>
          <w:marRight w:val="0"/>
          <w:marTop w:val="0"/>
          <w:marBottom w:val="0"/>
          <w:divBdr>
            <w:top w:val="none" w:sz="0" w:space="0" w:color="auto"/>
            <w:left w:val="none" w:sz="0" w:space="0" w:color="auto"/>
            <w:bottom w:val="none" w:sz="0" w:space="0" w:color="auto"/>
            <w:right w:val="none" w:sz="0" w:space="0" w:color="auto"/>
          </w:divBdr>
        </w:div>
      </w:divsChild>
    </w:div>
    <w:div w:id="163663660">
      <w:bodyDiv w:val="1"/>
      <w:marLeft w:val="0"/>
      <w:marRight w:val="0"/>
      <w:marTop w:val="0"/>
      <w:marBottom w:val="0"/>
      <w:divBdr>
        <w:top w:val="none" w:sz="0" w:space="0" w:color="auto"/>
        <w:left w:val="none" w:sz="0" w:space="0" w:color="auto"/>
        <w:bottom w:val="none" w:sz="0" w:space="0" w:color="auto"/>
        <w:right w:val="none" w:sz="0" w:space="0" w:color="auto"/>
      </w:divBdr>
    </w:div>
    <w:div w:id="222985486">
      <w:bodyDiv w:val="1"/>
      <w:marLeft w:val="0"/>
      <w:marRight w:val="0"/>
      <w:marTop w:val="0"/>
      <w:marBottom w:val="0"/>
      <w:divBdr>
        <w:top w:val="none" w:sz="0" w:space="0" w:color="auto"/>
        <w:left w:val="none" w:sz="0" w:space="0" w:color="auto"/>
        <w:bottom w:val="none" w:sz="0" w:space="0" w:color="auto"/>
        <w:right w:val="none" w:sz="0" w:space="0" w:color="auto"/>
      </w:divBdr>
    </w:div>
    <w:div w:id="273169705">
      <w:bodyDiv w:val="1"/>
      <w:marLeft w:val="0"/>
      <w:marRight w:val="0"/>
      <w:marTop w:val="0"/>
      <w:marBottom w:val="0"/>
      <w:divBdr>
        <w:top w:val="none" w:sz="0" w:space="0" w:color="auto"/>
        <w:left w:val="none" w:sz="0" w:space="0" w:color="auto"/>
        <w:bottom w:val="none" w:sz="0" w:space="0" w:color="auto"/>
        <w:right w:val="none" w:sz="0" w:space="0" w:color="auto"/>
      </w:divBdr>
    </w:div>
    <w:div w:id="340200143">
      <w:bodyDiv w:val="1"/>
      <w:marLeft w:val="0"/>
      <w:marRight w:val="0"/>
      <w:marTop w:val="0"/>
      <w:marBottom w:val="0"/>
      <w:divBdr>
        <w:top w:val="none" w:sz="0" w:space="0" w:color="auto"/>
        <w:left w:val="none" w:sz="0" w:space="0" w:color="auto"/>
        <w:bottom w:val="none" w:sz="0" w:space="0" w:color="auto"/>
        <w:right w:val="none" w:sz="0" w:space="0" w:color="auto"/>
      </w:divBdr>
    </w:div>
    <w:div w:id="354578121">
      <w:bodyDiv w:val="1"/>
      <w:marLeft w:val="0"/>
      <w:marRight w:val="0"/>
      <w:marTop w:val="0"/>
      <w:marBottom w:val="0"/>
      <w:divBdr>
        <w:top w:val="none" w:sz="0" w:space="0" w:color="auto"/>
        <w:left w:val="none" w:sz="0" w:space="0" w:color="auto"/>
        <w:bottom w:val="none" w:sz="0" w:space="0" w:color="auto"/>
        <w:right w:val="none" w:sz="0" w:space="0" w:color="auto"/>
      </w:divBdr>
    </w:div>
    <w:div w:id="357583215">
      <w:bodyDiv w:val="1"/>
      <w:marLeft w:val="0"/>
      <w:marRight w:val="0"/>
      <w:marTop w:val="0"/>
      <w:marBottom w:val="0"/>
      <w:divBdr>
        <w:top w:val="none" w:sz="0" w:space="0" w:color="auto"/>
        <w:left w:val="none" w:sz="0" w:space="0" w:color="auto"/>
        <w:bottom w:val="none" w:sz="0" w:space="0" w:color="auto"/>
        <w:right w:val="none" w:sz="0" w:space="0" w:color="auto"/>
      </w:divBdr>
    </w:div>
    <w:div w:id="367414940">
      <w:bodyDiv w:val="1"/>
      <w:marLeft w:val="0"/>
      <w:marRight w:val="0"/>
      <w:marTop w:val="0"/>
      <w:marBottom w:val="0"/>
      <w:divBdr>
        <w:top w:val="none" w:sz="0" w:space="0" w:color="auto"/>
        <w:left w:val="none" w:sz="0" w:space="0" w:color="auto"/>
        <w:bottom w:val="none" w:sz="0" w:space="0" w:color="auto"/>
        <w:right w:val="none" w:sz="0" w:space="0" w:color="auto"/>
      </w:divBdr>
    </w:div>
    <w:div w:id="443773166">
      <w:bodyDiv w:val="1"/>
      <w:marLeft w:val="0"/>
      <w:marRight w:val="0"/>
      <w:marTop w:val="0"/>
      <w:marBottom w:val="0"/>
      <w:divBdr>
        <w:top w:val="none" w:sz="0" w:space="0" w:color="auto"/>
        <w:left w:val="none" w:sz="0" w:space="0" w:color="auto"/>
        <w:bottom w:val="none" w:sz="0" w:space="0" w:color="auto"/>
        <w:right w:val="none" w:sz="0" w:space="0" w:color="auto"/>
      </w:divBdr>
    </w:div>
    <w:div w:id="565071828">
      <w:bodyDiv w:val="1"/>
      <w:marLeft w:val="0"/>
      <w:marRight w:val="0"/>
      <w:marTop w:val="0"/>
      <w:marBottom w:val="0"/>
      <w:divBdr>
        <w:top w:val="none" w:sz="0" w:space="0" w:color="auto"/>
        <w:left w:val="none" w:sz="0" w:space="0" w:color="auto"/>
        <w:bottom w:val="none" w:sz="0" w:space="0" w:color="auto"/>
        <w:right w:val="none" w:sz="0" w:space="0" w:color="auto"/>
      </w:divBdr>
    </w:div>
    <w:div w:id="607393810">
      <w:bodyDiv w:val="1"/>
      <w:marLeft w:val="0"/>
      <w:marRight w:val="0"/>
      <w:marTop w:val="0"/>
      <w:marBottom w:val="0"/>
      <w:divBdr>
        <w:top w:val="none" w:sz="0" w:space="0" w:color="auto"/>
        <w:left w:val="none" w:sz="0" w:space="0" w:color="auto"/>
        <w:bottom w:val="none" w:sz="0" w:space="0" w:color="auto"/>
        <w:right w:val="none" w:sz="0" w:space="0" w:color="auto"/>
      </w:divBdr>
    </w:div>
    <w:div w:id="610206242">
      <w:bodyDiv w:val="1"/>
      <w:marLeft w:val="0"/>
      <w:marRight w:val="0"/>
      <w:marTop w:val="0"/>
      <w:marBottom w:val="0"/>
      <w:divBdr>
        <w:top w:val="none" w:sz="0" w:space="0" w:color="auto"/>
        <w:left w:val="none" w:sz="0" w:space="0" w:color="auto"/>
        <w:bottom w:val="none" w:sz="0" w:space="0" w:color="auto"/>
        <w:right w:val="none" w:sz="0" w:space="0" w:color="auto"/>
      </w:divBdr>
    </w:div>
    <w:div w:id="686254895">
      <w:bodyDiv w:val="1"/>
      <w:marLeft w:val="0"/>
      <w:marRight w:val="0"/>
      <w:marTop w:val="0"/>
      <w:marBottom w:val="0"/>
      <w:divBdr>
        <w:top w:val="none" w:sz="0" w:space="0" w:color="auto"/>
        <w:left w:val="none" w:sz="0" w:space="0" w:color="auto"/>
        <w:bottom w:val="none" w:sz="0" w:space="0" w:color="auto"/>
        <w:right w:val="none" w:sz="0" w:space="0" w:color="auto"/>
      </w:divBdr>
    </w:div>
    <w:div w:id="701514258">
      <w:bodyDiv w:val="1"/>
      <w:marLeft w:val="0"/>
      <w:marRight w:val="0"/>
      <w:marTop w:val="0"/>
      <w:marBottom w:val="0"/>
      <w:divBdr>
        <w:top w:val="none" w:sz="0" w:space="0" w:color="auto"/>
        <w:left w:val="none" w:sz="0" w:space="0" w:color="auto"/>
        <w:bottom w:val="none" w:sz="0" w:space="0" w:color="auto"/>
        <w:right w:val="none" w:sz="0" w:space="0" w:color="auto"/>
      </w:divBdr>
    </w:div>
    <w:div w:id="718673426">
      <w:bodyDiv w:val="1"/>
      <w:marLeft w:val="0"/>
      <w:marRight w:val="0"/>
      <w:marTop w:val="0"/>
      <w:marBottom w:val="0"/>
      <w:divBdr>
        <w:top w:val="none" w:sz="0" w:space="0" w:color="auto"/>
        <w:left w:val="none" w:sz="0" w:space="0" w:color="auto"/>
        <w:bottom w:val="none" w:sz="0" w:space="0" w:color="auto"/>
        <w:right w:val="none" w:sz="0" w:space="0" w:color="auto"/>
      </w:divBdr>
    </w:div>
    <w:div w:id="721515582">
      <w:bodyDiv w:val="1"/>
      <w:marLeft w:val="0"/>
      <w:marRight w:val="0"/>
      <w:marTop w:val="0"/>
      <w:marBottom w:val="0"/>
      <w:divBdr>
        <w:top w:val="none" w:sz="0" w:space="0" w:color="auto"/>
        <w:left w:val="none" w:sz="0" w:space="0" w:color="auto"/>
        <w:bottom w:val="none" w:sz="0" w:space="0" w:color="auto"/>
        <w:right w:val="none" w:sz="0" w:space="0" w:color="auto"/>
      </w:divBdr>
    </w:div>
    <w:div w:id="850797778">
      <w:bodyDiv w:val="1"/>
      <w:marLeft w:val="0"/>
      <w:marRight w:val="0"/>
      <w:marTop w:val="0"/>
      <w:marBottom w:val="0"/>
      <w:divBdr>
        <w:top w:val="none" w:sz="0" w:space="0" w:color="auto"/>
        <w:left w:val="none" w:sz="0" w:space="0" w:color="auto"/>
        <w:bottom w:val="none" w:sz="0" w:space="0" w:color="auto"/>
        <w:right w:val="none" w:sz="0" w:space="0" w:color="auto"/>
      </w:divBdr>
    </w:div>
    <w:div w:id="942880117">
      <w:bodyDiv w:val="1"/>
      <w:marLeft w:val="0"/>
      <w:marRight w:val="0"/>
      <w:marTop w:val="0"/>
      <w:marBottom w:val="0"/>
      <w:divBdr>
        <w:top w:val="none" w:sz="0" w:space="0" w:color="auto"/>
        <w:left w:val="none" w:sz="0" w:space="0" w:color="auto"/>
        <w:bottom w:val="none" w:sz="0" w:space="0" w:color="auto"/>
        <w:right w:val="none" w:sz="0" w:space="0" w:color="auto"/>
      </w:divBdr>
    </w:div>
    <w:div w:id="951402294">
      <w:bodyDiv w:val="1"/>
      <w:marLeft w:val="0"/>
      <w:marRight w:val="0"/>
      <w:marTop w:val="0"/>
      <w:marBottom w:val="0"/>
      <w:divBdr>
        <w:top w:val="none" w:sz="0" w:space="0" w:color="auto"/>
        <w:left w:val="none" w:sz="0" w:space="0" w:color="auto"/>
        <w:bottom w:val="none" w:sz="0" w:space="0" w:color="auto"/>
        <w:right w:val="none" w:sz="0" w:space="0" w:color="auto"/>
      </w:divBdr>
    </w:div>
    <w:div w:id="1038428781">
      <w:bodyDiv w:val="1"/>
      <w:marLeft w:val="0"/>
      <w:marRight w:val="0"/>
      <w:marTop w:val="0"/>
      <w:marBottom w:val="0"/>
      <w:divBdr>
        <w:top w:val="none" w:sz="0" w:space="0" w:color="auto"/>
        <w:left w:val="none" w:sz="0" w:space="0" w:color="auto"/>
        <w:bottom w:val="none" w:sz="0" w:space="0" w:color="auto"/>
        <w:right w:val="none" w:sz="0" w:space="0" w:color="auto"/>
      </w:divBdr>
      <w:divsChild>
        <w:div w:id="13582896">
          <w:marLeft w:val="0"/>
          <w:marRight w:val="0"/>
          <w:marTop w:val="0"/>
          <w:marBottom w:val="0"/>
          <w:divBdr>
            <w:top w:val="none" w:sz="0" w:space="0" w:color="auto"/>
            <w:left w:val="none" w:sz="0" w:space="0" w:color="auto"/>
            <w:bottom w:val="none" w:sz="0" w:space="0" w:color="auto"/>
            <w:right w:val="none" w:sz="0" w:space="0" w:color="auto"/>
          </w:divBdr>
        </w:div>
        <w:div w:id="64959264">
          <w:marLeft w:val="0"/>
          <w:marRight w:val="0"/>
          <w:marTop w:val="0"/>
          <w:marBottom w:val="0"/>
          <w:divBdr>
            <w:top w:val="none" w:sz="0" w:space="0" w:color="auto"/>
            <w:left w:val="none" w:sz="0" w:space="0" w:color="auto"/>
            <w:bottom w:val="none" w:sz="0" w:space="0" w:color="auto"/>
            <w:right w:val="none" w:sz="0" w:space="0" w:color="auto"/>
          </w:divBdr>
        </w:div>
        <w:div w:id="130830966">
          <w:marLeft w:val="0"/>
          <w:marRight w:val="0"/>
          <w:marTop w:val="0"/>
          <w:marBottom w:val="0"/>
          <w:divBdr>
            <w:top w:val="none" w:sz="0" w:space="0" w:color="auto"/>
            <w:left w:val="none" w:sz="0" w:space="0" w:color="auto"/>
            <w:bottom w:val="none" w:sz="0" w:space="0" w:color="auto"/>
            <w:right w:val="none" w:sz="0" w:space="0" w:color="auto"/>
          </w:divBdr>
        </w:div>
        <w:div w:id="189297598">
          <w:marLeft w:val="0"/>
          <w:marRight w:val="0"/>
          <w:marTop w:val="0"/>
          <w:marBottom w:val="0"/>
          <w:divBdr>
            <w:top w:val="none" w:sz="0" w:space="0" w:color="auto"/>
            <w:left w:val="none" w:sz="0" w:space="0" w:color="auto"/>
            <w:bottom w:val="none" w:sz="0" w:space="0" w:color="auto"/>
            <w:right w:val="none" w:sz="0" w:space="0" w:color="auto"/>
          </w:divBdr>
        </w:div>
        <w:div w:id="324363075">
          <w:marLeft w:val="0"/>
          <w:marRight w:val="0"/>
          <w:marTop w:val="0"/>
          <w:marBottom w:val="0"/>
          <w:divBdr>
            <w:top w:val="none" w:sz="0" w:space="0" w:color="auto"/>
            <w:left w:val="none" w:sz="0" w:space="0" w:color="auto"/>
            <w:bottom w:val="none" w:sz="0" w:space="0" w:color="auto"/>
            <w:right w:val="none" w:sz="0" w:space="0" w:color="auto"/>
          </w:divBdr>
        </w:div>
        <w:div w:id="433550691">
          <w:marLeft w:val="0"/>
          <w:marRight w:val="0"/>
          <w:marTop w:val="0"/>
          <w:marBottom w:val="0"/>
          <w:divBdr>
            <w:top w:val="none" w:sz="0" w:space="0" w:color="auto"/>
            <w:left w:val="none" w:sz="0" w:space="0" w:color="auto"/>
            <w:bottom w:val="none" w:sz="0" w:space="0" w:color="auto"/>
            <w:right w:val="none" w:sz="0" w:space="0" w:color="auto"/>
          </w:divBdr>
        </w:div>
        <w:div w:id="501743988">
          <w:marLeft w:val="0"/>
          <w:marRight w:val="0"/>
          <w:marTop w:val="0"/>
          <w:marBottom w:val="0"/>
          <w:divBdr>
            <w:top w:val="none" w:sz="0" w:space="0" w:color="auto"/>
            <w:left w:val="none" w:sz="0" w:space="0" w:color="auto"/>
            <w:bottom w:val="none" w:sz="0" w:space="0" w:color="auto"/>
            <w:right w:val="none" w:sz="0" w:space="0" w:color="auto"/>
          </w:divBdr>
        </w:div>
        <w:div w:id="624505569">
          <w:marLeft w:val="0"/>
          <w:marRight w:val="0"/>
          <w:marTop w:val="0"/>
          <w:marBottom w:val="0"/>
          <w:divBdr>
            <w:top w:val="none" w:sz="0" w:space="0" w:color="auto"/>
            <w:left w:val="none" w:sz="0" w:space="0" w:color="auto"/>
            <w:bottom w:val="none" w:sz="0" w:space="0" w:color="auto"/>
            <w:right w:val="none" w:sz="0" w:space="0" w:color="auto"/>
          </w:divBdr>
        </w:div>
        <w:div w:id="1306348119">
          <w:marLeft w:val="0"/>
          <w:marRight w:val="0"/>
          <w:marTop w:val="0"/>
          <w:marBottom w:val="0"/>
          <w:divBdr>
            <w:top w:val="none" w:sz="0" w:space="0" w:color="auto"/>
            <w:left w:val="none" w:sz="0" w:space="0" w:color="auto"/>
            <w:bottom w:val="none" w:sz="0" w:space="0" w:color="auto"/>
            <w:right w:val="none" w:sz="0" w:space="0" w:color="auto"/>
          </w:divBdr>
        </w:div>
        <w:div w:id="1393887446">
          <w:marLeft w:val="0"/>
          <w:marRight w:val="0"/>
          <w:marTop w:val="0"/>
          <w:marBottom w:val="0"/>
          <w:divBdr>
            <w:top w:val="none" w:sz="0" w:space="0" w:color="auto"/>
            <w:left w:val="none" w:sz="0" w:space="0" w:color="auto"/>
            <w:bottom w:val="none" w:sz="0" w:space="0" w:color="auto"/>
            <w:right w:val="none" w:sz="0" w:space="0" w:color="auto"/>
          </w:divBdr>
        </w:div>
        <w:div w:id="1551921792">
          <w:marLeft w:val="0"/>
          <w:marRight w:val="0"/>
          <w:marTop w:val="0"/>
          <w:marBottom w:val="0"/>
          <w:divBdr>
            <w:top w:val="none" w:sz="0" w:space="0" w:color="auto"/>
            <w:left w:val="none" w:sz="0" w:space="0" w:color="auto"/>
            <w:bottom w:val="none" w:sz="0" w:space="0" w:color="auto"/>
            <w:right w:val="none" w:sz="0" w:space="0" w:color="auto"/>
          </w:divBdr>
        </w:div>
        <w:div w:id="1641499304">
          <w:marLeft w:val="0"/>
          <w:marRight w:val="0"/>
          <w:marTop w:val="0"/>
          <w:marBottom w:val="0"/>
          <w:divBdr>
            <w:top w:val="none" w:sz="0" w:space="0" w:color="auto"/>
            <w:left w:val="none" w:sz="0" w:space="0" w:color="auto"/>
            <w:bottom w:val="none" w:sz="0" w:space="0" w:color="auto"/>
            <w:right w:val="none" w:sz="0" w:space="0" w:color="auto"/>
          </w:divBdr>
        </w:div>
        <w:div w:id="1770009402">
          <w:marLeft w:val="0"/>
          <w:marRight w:val="0"/>
          <w:marTop w:val="0"/>
          <w:marBottom w:val="0"/>
          <w:divBdr>
            <w:top w:val="none" w:sz="0" w:space="0" w:color="auto"/>
            <w:left w:val="none" w:sz="0" w:space="0" w:color="auto"/>
            <w:bottom w:val="none" w:sz="0" w:space="0" w:color="auto"/>
            <w:right w:val="none" w:sz="0" w:space="0" w:color="auto"/>
          </w:divBdr>
        </w:div>
        <w:div w:id="2101947168">
          <w:marLeft w:val="0"/>
          <w:marRight w:val="0"/>
          <w:marTop w:val="0"/>
          <w:marBottom w:val="0"/>
          <w:divBdr>
            <w:top w:val="none" w:sz="0" w:space="0" w:color="auto"/>
            <w:left w:val="none" w:sz="0" w:space="0" w:color="auto"/>
            <w:bottom w:val="none" w:sz="0" w:space="0" w:color="auto"/>
            <w:right w:val="none" w:sz="0" w:space="0" w:color="auto"/>
          </w:divBdr>
        </w:div>
        <w:div w:id="2128888387">
          <w:marLeft w:val="0"/>
          <w:marRight w:val="0"/>
          <w:marTop w:val="0"/>
          <w:marBottom w:val="0"/>
          <w:divBdr>
            <w:top w:val="none" w:sz="0" w:space="0" w:color="auto"/>
            <w:left w:val="none" w:sz="0" w:space="0" w:color="auto"/>
            <w:bottom w:val="none" w:sz="0" w:space="0" w:color="auto"/>
            <w:right w:val="none" w:sz="0" w:space="0" w:color="auto"/>
          </w:divBdr>
        </w:div>
      </w:divsChild>
    </w:div>
    <w:div w:id="1053311062">
      <w:bodyDiv w:val="1"/>
      <w:marLeft w:val="0"/>
      <w:marRight w:val="0"/>
      <w:marTop w:val="0"/>
      <w:marBottom w:val="0"/>
      <w:divBdr>
        <w:top w:val="none" w:sz="0" w:space="0" w:color="auto"/>
        <w:left w:val="none" w:sz="0" w:space="0" w:color="auto"/>
        <w:bottom w:val="none" w:sz="0" w:space="0" w:color="auto"/>
        <w:right w:val="none" w:sz="0" w:space="0" w:color="auto"/>
      </w:divBdr>
    </w:div>
    <w:div w:id="1053426892">
      <w:bodyDiv w:val="1"/>
      <w:marLeft w:val="0"/>
      <w:marRight w:val="0"/>
      <w:marTop w:val="0"/>
      <w:marBottom w:val="0"/>
      <w:divBdr>
        <w:top w:val="none" w:sz="0" w:space="0" w:color="auto"/>
        <w:left w:val="none" w:sz="0" w:space="0" w:color="auto"/>
        <w:bottom w:val="none" w:sz="0" w:space="0" w:color="auto"/>
        <w:right w:val="none" w:sz="0" w:space="0" w:color="auto"/>
      </w:divBdr>
    </w:div>
    <w:div w:id="1065109534">
      <w:bodyDiv w:val="1"/>
      <w:marLeft w:val="0"/>
      <w:marRight w:val="0"/>
      <w:marTop w:val="0"/>
      <w:marBottom w:val="0"/>
      <w:divBdr>
        <w:top w:val="none" w:sz="0" w:space="0" w:color="auto"/>
        <w:left w:val="none" w:sz="0" w:space="0" w:color="auto"/>
        <w:bottom w:val="none" w:sz="0" w:space="0" w:color="auto"/>
        <w:right w:val="none" w:sz="0" w:space="0" w:color="auto"/>
      </w:divBdr>
    </w:div>
    <w:div w:id="1082720264">
      <w:bodyDiv w:val="1"/>
      <w:marLeft w:val="0"/>
      <w:marRight w:val="0"/>
      <w:marTop w:val="0"/>
      <w:marBottom w:val="0"/>
      <w:divBdr>
        <w:top w:val="none" w:sz="0" w:space="0" w:color="auto"/>
        <w:left w:val="none" w:sz="0" w:space="0" w:color="auto"/>
        <w:bottom w:val="none" w:sz="0" w:space="0" w:color="auto"/>
        <w:right w:val="none" w:sz="0" w:space="0" w:color="auto"/>
      </w:divBdr>
    </w:div>
    <w:div w:id="1105730263">
      <w:bodyDiv w:val="1"/>
      <w:marLeft w:val="0"/>
      <w:marRight w:val="0"/>
      <w:marTop w:val="0"/>
      <w:marBottom w:val="0"/>
      <w:divBdr>
        <w:top w:val="none" w:sz="0" w:space="0" w:color="auto"/>
        <w:left w:val="none" w:sz="0" w:space="0" w:color="auto"/>
        <w:bottom w:val="none" w:sz="0" w:space="0" w:color="auto"/>
        <w:right w:val="none" w:sz="0" w:space="0" w:color="auto"/>
      </w:divBdr>
    </w:div>
    <w:div w:id="1112168623">
      <w:bodyDiv w:val="1"/>
      <w:marLeft w:val="0"/>
      <w:marRight w:val="0"/>
      <w:marTop w:val="0"/>
      <w:marBottom w:val="0"/>
      <w:divBdr>
        <w:top w:val="none" w:sz="0" w:space="0" w:color="auto"/>
        <w:left w:val="none" w:sz="0" w:space="0" w:color="auto"/>
        <w:bottom w:val="none" w:sz="0" w:space="0" w:color="auto"/>
        <w:right w:val="none" w:sz="0" w:space="0" w:color="auto"/>
      </w:divBdr>
    </w:div>
    <w:div w:id="1131634271">
      <w:bodyDiv w:val="1"/>
      <w:marLeft w:val="0"/>
      <w:marRight w:val="0"/>
      <w:marTop w:val="0"/>
      <w:marBottom w:val="0"/>
      <w:divBdr>
        <w:top w:val="none" w:sz="0" w:space="0" w:color="auto"/>
        <w:left w:val="none" w:sz="0" w:space="0" w:color="auto"/>
        <w:bottom w:val="none" w:sz="0" w:space="0" w:color="auto"/>
        <w:right w:val="none" w:sz="0" w:space="0" w:color="auto"/>
      </w:divBdr>
    </w:div>
    <w:div w:id="1177421532">
      <w:bodyDiv w:val="1"/>
      <w:marLeft w:val="0"/>
      <w:marRight w:val="0"/>
      <w:marTop w:val="0"/>
      <w:marBottom w:val="0"/>
      <w:divBdr>
        <w:top w:val="none" w:sz="0" w:space="0" w:color="auto"/>
        <w:left w:val="none" w:sz="0" w:space="0" w:color="auto"/>
        <w:bottom w:val="none" w:sz="0" w:space="0" w:color="auto"/>
        <w:right w:val="none" w:sz="0" w:space="0" w:color="auto"/>
      </w:divBdr>
    </w:div>
    <w:div w:id="1211696236">
      <w:bodyDiv w:val="1"/>
      <w:marLeft w:val="0"/>
      <w:marRight w:val="0"/>
      <w:marTop w:val="0"/>
      <w:marBottom w:val="0"/>
      <w:divBdr>
        <w:top w:val="none" w:sz="0" w:space="0" w:color="auto"/>
        <w:left w:val="none" w:sz="0" w:space="0" w:color="auto"/>
        <w:bottom w:val="none" w:sz="0" w:space="0" w:color="auto"/>
        <w:right w:val="none" w:sz="0" w:space="0" w:color="auto"/>
      </w:divBdr>
    </w:div>
    <w:div w:id="1214198781">
      <w:bodyDiv w:val="1"/>
      <w:marLeft w:val="0"/>
      <w:marRight w:val="0"/>
      <w:marTop w:val="0"/>
      <w:marBottom w:val="0"/>
      <w:divBdr>
        <w:top w:val="none" w:sz="0" w:space="0" w:color="auto"/>
        <w:left w:val="none" w:sz="0" w:space="0" w:color="auto"/>
        <w:bottom w:val="none" w:sz="0" w:space="0" w:color="auto"/>
        <w:right w:val="none" w:sz="0" w:space="0" w:color="auto"/>
      </w:divBdr>
    </w:div>
    <w:div w:id="1236549025">
      <w:bodyDiv w:val="1"/>
      <w:marLeft w:val="0"/>
      <w:marRight w:val="0"/>
      <w:marTop w:val="0"/>
      <w:marBottom w:val="0"/>
      <w:divBdr>
        <w:top w:val="none" w:sz="0" w:space="0" w:color="auto"/>
        <w:left w:val="none" w:sz="0" w:space="0" w:color="auto"/>
        <w:bottom w:val="none" w:sz="0" w:space="0" w:color="auto"/>
        <w:right w:val="none" w:sz="0" w:space="0" w:color="auto"/>
      </w:divBdr>
    </w:div>
    <w:div w:id="1257668335">
      <w:bodyDiv w:val="1"/>
      <w:marLeft w:val="0"/>
      <w:marRight w:val="0"/>
      <w:marTop w:val="0"/>
      <w:marBottom w:val="0"/>
      <w:divBdr>
        <w:top w:val="none" w:sz="0" w:space="0" w:color="auto"/>
        <w:left w:val="none" w:sz="0" w:space="0" w:color="auto"/>
        <w:bottom w:val="none" w:sz="0" w:space="0" w:color="auto"/>
        <w:right w:val="none" w:sz="0" w:space="0" w:color="auto"/>
      </w:divBdr>
    </w:div>
    <w:div w:id="1266960677">
      <w:bodyDiv w:val="1"/>
      <w:marLeft w:val="0"/>
      <w:marRight w:val="0"/>
      <w:marTop w:val="0"/>
      <w:marBottom w:val="0"/>
      <w:divBdr>
        <w:top w:val="none" w:sz="0" w:space="0" w:color="auto"/>
        <w:left w:val="none" w:sz="0" w:space="0" w:color="auto"/>
        <w:bottom w:val="none" w:sz="0" w:space="0" w:color="auto"/>
        <w:right w:val="none" w:sz="0" w:space="0" w:color="auto"/>
      </w:divBdr>
    </w:div>
    <w:div w:id="1289238381">
      <w:bodyDiv w:val="1"/>
      <w:marLeft w:val="0"/>
      <w:marRight w:val="0"/>
      <w:marTop w:val="0"/>
      <w:marBottom w:val="0"/>
      <w:divBdr>
        <w:top w:val="none" w:sz="0" w:space="0" w:color="auto"/>
        <w:left w:val="none" w:sz="0" w:space="0" w:color="auto"/>
        <w:bottom w:val="none" w:sz="0" w:space="0" w:color="auto"/>
        <w:right w:val="none" w:sz="0" w:space="0" w:color="auto"/>
      </w:divBdr>
    </w:div>
    <w:div w:id="1301378450">
      <w:bodyDiv w:val="1"/>
      <w:marLeft w:val="0"/>
      <w:marRight w:val="0"/>
      <w:marTop w:val="0"/>
      <w:marBottom w:val="0"/>
      <w:divBdr>
        <w:top w:val="none" w:sz="0" w:space="0" w:color="auto"/>
        <w:left w:val="none" w:sz="0" w:space="0" w:color="auto"/>
        <w:bottom w:val="none" w:sz="0" w:space="0" w:color="auto"/>
        <w:right w:val="none" w:sz="0" w:space="0" w:color="auto"/>
      </w:divBdr>
    </w:div>
    <w:div w:id="1311792873">
      <w:bodyDiv w:val="1"/>
      <w:marLeft w:val="0"/>
      <w:marRight w:val="0"/>
      <w:marTop w:val="0"/>
      <w:marBottom w:val="0"/>
      <w:divBdr>
        <w:top w:val="none" w:sz="0" w:space="0" w:color="auto"/>
        <w:left w:val="none" w:sz="0" w:space="0" w:color="auto"/>
        <w:bottom w:val="none" w:sz="0" w:space="0" w:color="auto"/>
        <w:right w:val="none" w:sz="0" w:space="0" w:color="auto"/>
      </w:divBdr>
    </w:div>
    <w:div w:id="1345787318">
      <w:bodyDiv w:val="1"/>
      <w:marLeft w:val="0"/>
      <w:marRight w:val="0"/>
      <w:marTop w:val="0"/>
      <w:marBottom w:val="0"/>
      <w:divBdr>
        <w:top w:val="none" w:sz="0" w:space="0" w:color="auto"/>
        <w:left w:val="none" w:sz="0" w:space="0" w:color="auto"/>
        <w:bottom w:val="none" w:sz="0" w:space="0" w:color="auto"/>
        <w:right w:val="none" w:sz="0" w:space="0" w:color="auto"/>
      </w:divBdr>
    </w:div>
    <w:div w:id="1350838935">
      <w:bodyDiv w:val="1"/>
      <w:marLeft w:val="0"/>
      <w:marRight w:val="0"/>
      <w:marTop w:val="0"/>
      <w:marBottom w:val="0"/>
      <w:divBdr>
        <w:top w:val="none" w:sz="0" w:space="0" w:color="auto"/>
        <w:left w:val="none" w:sz="0" w:space="0" w:color="auto"/>
        <w:bottom w:val="none" w:sz="0" w:space="0" w:color="auto"/>
        <w:right w:val="none" w:sz="0" w:space="0" w:color="auto"/>
      </w:divBdr>
    </w:div>
    <w:div w:id="1384140581">
      <w:bodyDiv w:val="1"/>
      <w:marLeft w:val="0"/>
      <w:marRight w:val="0"/>
      <w:marTop w:val="0"/>
      <w:marBottom w:val="0"/>
      <w:divBdr>
        <w:top w:val="none" w:sz="0" w:space="0" w:color="auto"/>
        <w:left w:val="none" w:sz="0" w:space="0" w:color="auto"/>
        <w:bottom w:val="none" w:sz="0" w:space="0" w:color="auto"/>
        <w:right w:val="none" w:sz="0" w:space="0" w:color="auto"/>
      </w:divBdr>
    </w:div>
    <w:div w:id="1391002594">
      <w:bodyDiv w:val="1"/>
      <w:marLeft w:val="0"/>
      <w:marRight w:val="0"/>
      <w:marTop w:val="0"/>
      <w:marBottom w:val="0"/>
      <w:divBdr>
        <w:top w:val="none" w:sz="0" w:space="0" w:color="auto"/>
        <w:left w:val="none" w:sz="0" w:space="0" w:color="auto"/>
        <w:bottom w:val="none" w:sz="0" w:space="0" w:color="auto"/>
        <w:right w:val="none" w:sz="0" w:space="0" w:color="auto"/>
      </w:divBdr>
    </w:div>
    <w:div w:id="1392386299">
      <w:bodyDiv w:val="1"/>
      <w:marLeft w:val="0"/>
      <w:marRight w:val="0"/>
      <w:marTop w:val="0"/>
      <w:marBottom w:val="0"/>
      <w:divBdr>
        <w:top w:val="none" w:sz="0" w:space="0" w:color="auto"/>
        <w:left w:val="none" w:sz="0" w:space="0" w:color="auto"/>
        <w:bottom w:val="none" w:sz="0" w:space="0" w:color="auto"/>
        <w:right w:val="none" w:sz="0" w:space="0" w:color="auto"/>
      </w:divBdr>
    </w:div>
    <w:div w:id="1430665388">
      <w:bodyDiv w:val="1"/>
      <w:marLeft w:val="0"/>
      <w:marRight w:val="0"/>
      <w:marTop w:val="0"/>
      <w:marBottom w:val="0"/>
      <w:divBdr>
        <w:top w:val="none" w:sz="0" w:space="0" w:color="auto"/>
        <w:left w:val="none" w:sz="0" w:space="0" w:color="auto"/>
        <w:bottom w:val="none" w:sz="0" w:space="0" w:color="auto"/>
        <w:right w:val="none" w:sz="0" w:space="0" w:color="auto"/>
      </w:divBdr>
    </w:div>
    <w:div w:id="1439982922">
      <w:bodyDiv w:val="1"/>
      <w:marLeft w:val="0"/>
      <w:marRight w:val="0"/>
      <w:marTop w:val="0"/>
      <w:marBottom w:val="0"/>
      <w:divBdr>
        <w:top w:val="none" w:sz="0" w:space="0" w:color="auto"/>
        <w:left w:val="none" w:sz="0" w:space="0" w:color="auto"/>
        <w:bottom w:val="none" w:sz="0" w:space="0" w:color="auto"/>
        <w:right w:val="none" w:sz="0" w:space="0" w:color="auto"/>
      </w:divBdr>
    </w:div>
    <w:div w:id="1443453132">
      <w:bodyDiv w:val="1"/>
      <w:marLeft w:val="0"/>
      <w:marRight w:val="0"/>
      <w:marTop w:val="0"/>
      <w:marBottom w:val="0"/>
      <w:divBdr>
        <w:top w:val="none" w:sz="0" w:space="0" w:color="auto"/>
        <w:left w:val="none" w:sz="0" w:space="0" w:color="auto"/>
        <w:bottom w:val="none" w:sz="0" w:space="0" w:color="auto"/>
        <w:right w:val="none" w:sz="0" w:space="0" w:color="auto"/>
      </w:divBdr>
    </w:div>
    <w:div w:id="1520657512">
      <w:bodyDiv w:val="1"/>
      <w:marLeft w:val="0"/>
      <w:marRight w:val="0"/>
      <w:marTop w:val="0"/>
      <w:marBottom w:val="0"/>
      <w:divBdr>
        <w:top w:val="none" w:sz="0" w:space="0" w:color="auto"/>
        <w:left w:val="none" w:sz="0" w:space="0" w:color="auto"/>
        <w:bottom w:val="none" w:sz="0" w:space="0" w:color="auto"/>
        <w:right w:val="none" w:sz="0" w:space="0" w:color="auto"/>
      </w:divBdr>
    </w:div>
    <w:div w:id="1538738877">
      <w:bodyDiv w:val="1"/>
      <w:marLeft w:val="0"/>
      <w:marRight w:val="0"/>
      <w:marTop w:val="0"/>
      <w:marBottom w:val="0"/>
      <w:divBdr>
        <w:top w:val="none" w:sz="0" w:space="0" w:color="auto"/>
        <w:left w:val="none" w:sz="0" w:space="0" w:color="auto"/>
        <w:bottom w:val="none" w:sz="0" w:space="0" w:color="auto"/>
        <w:right w:val="none" w:sz="0" w:space="0" w:color="auto"/>
      </w:divBdr>
    </w:div>
    <w:div w:id="1601138952">
      <w:bodyDiv w:val="1"/>
      <w:marLeft w:val="0"/>
      <w:marRight w:val="0"/>
      <w:marTop w:val="0"/>
      <w:marBottom w:val="0"/>
      <w:divBdr>
        <w:top w:val="none" w:sz="0" w:space="0" w:color="auto"/>
        <w:left w:val="none" w:sz="0" w:space="0" w:color="auto"/>
        <w:bottom w:val="none" w:sz="0" w:space="0" w:color="auto"/>
        <w:right w:val="none" w:sz="0" w:space="0" w:color="auto"/>
      </w:divBdr>
    </w:div>
    <w:div w:id="1663000807">
      <w:bodyDiv w:val="1"/>
      <w:marLeft w:val="0"/>
      <w:marRight w:val="0"/>
      <w:marTop w:val="0"/>
      <w:marBottom w:val="0"/>
      <w:divBdr>
        <w:top w:val="none" w:sz="0" w:space="0" w:color="auto"/>
        <w:left w:val="none" w:sz="0" w:space="0" w:color="auto"/>
        <w:bottom w:val="none" w:sz="0" w:space="0" w:color="auto"/>
        <w:right w:val="none" w:sz="0" w:space="0" w:color="auto"/>
      </w:divBdr>
    </w:div>
    <w:div w:id="1703051125">
      <w:bodyDiv w:val="1"/>
      <w:marLeft w:val="0"/>
      <w:marRight w:val="0"/>
      <w:marTop w:val="0"/>
      <w:marBottom w:val="0"/>
      <w:divBdr>
        <w:top w:val="none" w:sz="0" w:space="0" w:color="auto"/>
        <w:left w:val="none" w:sz="0" w:space="0" w:color="auto"/>
        <w:bottom w:val="none" w:sz="0" w:space="0" w:color="auto"/>
        <w:right w:val="none" w:sz="0" w:space="0" w:color="auto"/>
      </w:divBdr>
      <w:divsChild>
        <w:div w:id="1984576612">
          <w:marLeft w:val="0"/>
          <w:marRight w:val="0"/>
          <w:marTop w:val="0"/>
          <w:marBottom w:val="0"/>
          <w:divBdr>
            <w:top w:val="none" w:sz="0" w:space="0" w:color="auto"/>
            <w:left w:val="none" w:sz="0" w:space="0" w:color="auto"/>
            <w:bottom w:val="none" w:sz="0" w:space="0" w:color="auto"/>
            <w:right w:val="none" w:sz="0" w:space="0" w:color="auto"/>
          </w:divBdr>
        </w:div>
      </w:divsChild>
    </w:div>
    <w:div w:id="1709794750">
      <w:bodyDiv w:val="1"/>
      <w:marLeft w:val="0"/>
      <w:marRight w:val="0"/>
      <w:marTop w:val="0"/>
      <w:marBottom w:val="0"/>
      <w:divBdr>
        <w:top w:val="none" w:sz="0" w:space="0" w:color="auto"/>
        <w:left w:val="none" w:sz="0" w:space="0" w:color="auto"/>
        <w:bottom w:val="none" w:sz="0" w:space="0" w:color="auto"/>
        <w:right w:val="none" w:sz="0" w:space="0" w:color="auto"/>
      </w:divBdr>
      <w:divsChild>
        <w:div w:id="52777710">
          <w:marLeft w:val="446"/>
          <w:marRight w:val="0"/>
          <w:marTop w:val="0"/>
          <w:marBottom w:val="0"/>
          <w:divBdr>
            <w:top w:val="none" w:sz="0" w:space="0" w:color="auto"/>
            <w:left w:val="none" w:sz="0" w:space="0" w:color="auto"/>
            <w:bottom w:val="none" w:sz="0" w:space="0" w:color="auto"/>
            <w:right w:val="none" w:sz="0" w:space="0" w:color="auto"/>
          </w:divBdr>
        </w:div>
        <w:div w:id="303628581">
          <w:marLeft w:val="446"/>
          <w:marRight w:val="0"/>
          <w:marTop w:val="0"/>
          <w:marBottom w:val="0"/>
          <w:divBdr>
            <w:top w:val="none" w:sz="0" w:space="0" w:color="auto"/>
            <w:left w:val="none" w:sz="0" w:space="0" w:color="auto"/>
            <w:bottom w:val="none" w:sz="0" w:space="0" w:color="auto"/>
            <w:right w:val="none" w:sz="0" w:space="0" w:color="auto"/>
          </w:divBdr>
        </w:div>
      </w:divsChild>
    </w:div>
    <w:div w:id="1716274423">
      <w:bodyDiv w:val="1"/>
      <w:marLeft w:val="0"/>
      <w:marRight w:val="0"/>
      <w:marTop w:val="0"/>
      <w:marBottom w:val="0"/>
      <w:divBdr>
        <w:top w:val="none" w:sz="0" w:space="0" w:color="auto"/>
        <w:left w:val="none" w:sz="0" w:space="0" w:color="auto"/>
        <w:bottom w:val="none" w:sz="0" w:space="0" w:color="auto"/>
        <w:right w:val="none" w:sz="0" w:space="0" w:color="auto"/>
      </w:divBdr>
    </w:div>
    <w:div w:id="1779712498">
      <w:bodyDiv w:val="1"/>
      <w:marLeft w:val="0"/>
      <w:marRight w:val="0"/>
      <w:marTop w:val="0"/>
      <w:marBottom w:val="0"/>
      <w:divBdr>
        <w:top w:val="none" w:sz="0" w:space="0" w:color="auto"/>
        <w:left w:val="none" w:sz="0" w:space="0" w:color="auto"/>
        <w:bottom w:val="none" w:sz="0" w:space="0" w:color="auto"/>
        <w:right w:val="none" w:sz="0" w:space="0" w:color="auto"/>
      </w:divBdr>
    </w:div>
    <w:div w:id="1787583612">
      <w:bodyDiv w:val="1"/>
      <w:marLeft w:val="0"/>
      <w:marRight w:val="0"/>
      <w:marTop w:val="0"/>
      <w:marBottom w:val="0"/>
      <w:divBdr>
        <w:top w:val="none" w:sz="0" w:space="0" w:color="auto"/>
        <w:left w:val="none" w:sz="0" w:space="0" w:color="auto"/>
        <w:bottom w:val="none" w:sz="0" w:space="0" w:color="auto"/>
        <w:right w:val="none" w:sz="0" w:space="0" w:color="auto"/>
      </w:divBdr>
    </w:div>
    <w:div w:id="1802267834">
      <w:bodyDiv w:val="1"/>
      <w:marLeft w:val="0"/>
      <w:marRight w:val="0"/>
      <w:marTop w:val="0"/>
      <w:marBottom w:val="0"/>
      <w:divBdr>
        <w:top w:val="none" w:sz="0" w:space="0" w:color="auto"/>
        <w:left w:val="none" w:sz="0" w:space="0" w:color="auto"/>
        <w:bottom w:val="none" w:sz="0" w:space="0" w:color="auto"/>
        <w:right w:val="none" w:sz="0" w:space="0" w:color="auto"/>
      </w:divBdr>
    </w:div>
    <w:div w:id="1813519085">
      <w:bodyDiv w:val="1"/>
      <w:marLeft w:val="0"/>
      <w:marRight w:val="0"/>
      <w:marTop w:val="0"/>
      <w:marBottom w:val="0"/>
      <w:divBdr>
        <w:top w:val="none" w:sz="0" w:space="0" w:color="auto"/>
        <w:left w:val="none" w:sz="0" w:space="0" w:color="auto"/>
        <w:bottom w:val="none" w:sz="0" w:space="0" w:color="auto"/>
        <w:right w:val="none" w:sz="0" w:space="0" w:color="auto"/>
      </w:divBdr>
    </w:div>
    <w:div w:id="1831941206">
      <w:bodyDiv w:val="1"/>
      <w:marLeft w:val="0"/>
      <w:marRight w:val="0"/>
      <w:marTop w:val="0"/>
      <w:marBottom w:val="0"/>
      <w:divBdr>
        <w:top w:val="none" w:sz="0" w:space="0" w:color="auto"/>
        <w:left w:val="none" w:sz="0" w:space="0" w:color="auto"/>
        <w:bottom w:val="none" w:sz="0" w:space="0" w:color="auto"/>
        <w:right w:val="none" w:sz="0" w:space="0" w:color="auto"/>
      </w:divBdr>
    </w:div>
    <w:div w:id="1852445940">
      <w:bodyDiv w:val="1"/>
      <w:marLeft w:val="0"/>
      <w:marRight w:val="0"/>
      <w:marTop w:val="0"/>
      <w:marBottom w:val="0"/>
      <w:divBdr>
        <w:top w:val="none" w:sz="0" w:space="0" w:color="auto"/>
        <w:left w:val="none" w:sz="0" w:space="0" w:color="auto"/>
        <w:bottom w:val="none" w:sz="0" w:space="0" w:color="auto"/>
        <w:right w:val="none" w:sz="0" w:space="0" w:color="auto"/>
      </w:divBdr>
    </w:div>
    <w:div w:id="1880239853">
      <w:bodyDiv w:val="1"/>
      <w:marLeft w:val="0"/>
      <w:marRight w:val="0"/>
      <w:marTop w:val="0"/>
      <w:marBottom w:val="0"/>
      <w:divBdr>
        <w:top w:val="none" w:sz="0" w:space="0" w:color="auto"/>
        <w:left w:val="none" w:sz="0" w:space="0" w:color="auto"/>
        <w:bottom w:val="none" w:sz="0" w:space="0" w:color="auto"/>
        <w:right w:val="none" w:sz="0" w:space="0" w:color="auto"/>
      </w:divBdr>
    </w:div>
    <w:div w:id="1927957332">
      <w:marLeft w:val="0"/>
      <w:marRight w:val="0"/>
      <w:marTop w:val="0"/>
      <w:marBottom w:val="0"/>
      <w:divBdr>
        <w:top w:val="none" w:sz="0" w:space="0" w:color="auto"/>
        <w:left w:val="none" w:sz="0" w:space="0" w:color="auto"/>
        <w:bottom w:val="none" w:sz="0" w:space="0" w:color="auto"/>
        <w:right w:val="none" w:sz="0" w:space="0" w:color="auto"/>
      </w:divBdr>
    </w:div>
    <w:div w:id="1927957333">
      <w:marLeft w:val="0"/>
      <w:marRight w:val="0"/>
      <w:marTop w:val="0"/>
      <w:marBottom w:val="0"/>
      <w:divBdr>
        <w:top w:val="none" w:sz="0" w:space="0" w:color="auto"/>
        <w:left w:val="none" w:sz="0" w:space="0" w:color="auto"/>
        <w:bottom w:val="none" w:sz="0" w:space="0" w:color="auto"/>
        <w:right w:val="none" w:sz="0" w:space="0" w:color="auto"/>
      </w:divBdr>
    </w:div>
    <w:div w:id="1927957334">
      <w:marLeft w:val="0"/>
      <w:marRight w:val="0"/>
      <w:marTop w:val="0"/>
      <w:marBottom w:val="0"/>
      <w:divBdr>
        <w:top w:val="none" w:sz="0" w:space="0" w:color="auto"/>
        <w:left w:val="none" w:sz="0" w:space="0" w:color="auto"/>
        <w:bottom w:val="none" w:sz="0" w:space="0" w:color="auto"/>
        <w:right w:val="none" w:sz="0" w:space="0" w:color="auto"/>
      </w:divBdr>
    </w:div>
    <w:div w:id="1927957335">
      <w:marLeft w:val="0"/>
      <w:marRight w:val="0"/>
      <w:marTop w:val="0"/>
      <w:marBottom w:val="0"/>
      <w:divBdr>
        <w:top w:val="none" w:sz="0" w:space="0" w:color="auto"/>
        <w:left w:val="none" w:sz="0" w:space="0" w:color="auto"/>
        <w:bottom w:val="none" w:sz="0" w:space="0" w:color="auto"/>
        <w:right w:val="none" w:sz="0" w:space="0" w:color="auto"/>
      </w:divBdr>
    </w:div>
    <w:div w:id="1927957336">
      <w:marLeft w:val="0"/>
      <w:marRight w:val="0"/>
      <w:marTop w:val="0"/>
      <w:marBottom w:val="0"/>
      <w:divBdr>
        <w:top w:val="none" w:sz="0" w:space="0" w:color="auto"/>
        <w:left w:val="none" w:sz="0" w:space="0" w:color="auto"/>
        <w:bottom w:val="none" w:sz="0" w:space="0" w:color="auto"/>
        <w:right w:val="none" w:sz="0" w:space="0" w:color="auto"/>
      </w:divBdr>
    </w:div>
    <w:div w:id="1927957337">
      <w:marLeft w:val="0"/>
      <w:marRight w:val="0"/>
      <w:marTop w:val="0"/>
      <w:marBottom w:val="0"/>
      <w:divBdr>
        <w:top w:val="none" w:sz="0" w:space="0" w:color="auto"/>
        <w:left w:val="none" w:sz="0" w:space="0" w:color="auto"/>
        <w:bottom w:val="none" w:sz="0" w:space="0" w:color="auto"/>
        <w:right w:val="none" w:sz="0" w:space="0" w:color="auto"/>
      </w:divBdr>
    </w:div>
    <w:div w:id="1927957338">
      <w:marLeft w:val="0"/>
      <w:marRight w:val="0"/>
      <w:marTop w:val="0"/>
      <w:marBottom w:val="0"/>
      <w:divBdr>
        <w:top w:val="none" w:sz="0" w:space="0" w:color="auto"/>
        <w:left w:val="none" w:sz="0" w:space="0" w:color="auto"/>
        <w:bottom w:val="none" w:sz="0" w:space="0" w:color="auto"/>
        <w:right w:val="none" w:sz="0" w:space="0" w:color="auto"/>
      </w:divBdr>
    </w:div>
    <w:div w:id="1927957339">
      <w:marLeft w:val="0"/>
      <w:marRight w:val="0"/>
      <w:marTop w:val="0"/>
      <w:marBottom w:val="0"/>
      <w:divBdr>
        <w:top w:val="none" w:sz="0" w:space="0" w:color="auto"/>
        <w:left w:val="none" w:sz="0" w:space="0" w:color="auto"/>
        <w:bottom w:val="none" w:sz="0" w:space="0" w:color="auto"/>
        <w:right w:val="none" w:sz="0" w:space="0" w:color="auto"/>
      </w:divBdr>
    </w:div>
    <w:div w:id="1927957340">
      <w:marLeft w:val="0"/>
      <w:marRight w:val="0"/>
      <w:marTop w:val="0"/>
      <w:marBottom w:val="0"/>
      <w:divBdr>
        <w:top w:val="none" w:sz="0" w:space="0" w:color="auto"/>
        <w:left w:val="none" w:sz="0" w:space="0" w:color="auto"/>
        <w:bottom w:val="none" w:sz="0" w:space="0" w:color="auto"/>
        <w:right w:val="none" w:sz="0" w:space="0" w:color="auto"/>
      </w:divBdr>
    </w:div>
    <w:div w:id="1927957341">
      <w:marLeft w:val="0"/>
      <w:marRight w:val="0"/>
      <w:marTop w:val="0"/>
      <w:marBottom w:val="0"/>
      <w:divBdr>
        <w:top w:val="none" w:sz="0" w:space="0" w:color="auto"/>
        <w:left w:val="none" w:sz="0" w:space="0" w:color="auto"/>
        <w:bottom w:val="none" w:sz="0" w:space="0" w:color="auto"/>
        <w:right w:val="none" w:sz="0" w:space="0" w:color="auto"/>
      </w:divBdr>
    </w:div>
    <w:div w:id="1927957342">
      <w:marLeft w:val="0"/>
      <w:marRight w:val="0"/>
      <w:marTop w:val="0"/>
      <w:marBottom w:val="0"/>
      <w:divBdr>
        <w:top w:val="none" w:sz="0" w:space="0" w:color="auto"/>
        <w:left w:val="none" w:sz="0" w:space="0" w:color="auto"/>
        <w:bottom w:val="none" w:sz="0" w:space="0" w:color="auto"/>
        <w:right w:val="none" w:sz="0" w:space="0" w:color="auto"/>
      </w:divBdr>
    </w:div>
    <w:div w:id="1998457530">
      <w:bodyDiv w:val="1"/>
      <w:marLeft w:val="0"/>
      <w:marRight w:val="0"/>
      <w:marTop w:val="0"/>
      <w:marBottom w:val="0"/>
      <w:divBdr>
        <w:top w:val="none" w:sz="0" w:space="0" w:color="auto"/>
        <w:left w:val="none" w:sz="0" w:space="0" w:color="auto"/>
        <w:bottom w:val="none" w:sz="0" w:space="0" w:color="auto"/>
        <w:right w:val="none" w:sz="0" w:space="0" w:color="auto"/>
      </w:divBdr>
    </w:div>
    <w:div w:id="2004550938">
      <w:bodyDiv w:val="1"/>
      <w:marLeft w:val="0"/>
      <w:marRight w:val="0"/>
      <w:marTop w:val="0"/>
      <w:marBottom w:val="0"/>
      <w:divBdr>
        <w:top w:val="none" w:sz="0" w:space="0" w:color="auto"/>
        <w:left w:val="none" w:sz="0" w:space="0" w:color="auto"/>
        <w:bottom w:val="none" w:sz="0" w:space="0" w:color="auto"/>
        <w:right w:val="none" w:sz="0" w:space="0" w:color="auto"/>
      </w:divBdr>
    </w:div>
    <w:div w:id="2023966084">
      <w:bodyDiv w:val="1"/>
      <w:marLeft w:val="0"/>
      <w:marRight w:val="0"/>
      <w:marTop w:val="0"/>
      <w:marBottom w:val="0"/>
      <w:divBdr>
        <w:top w:val="none" w:sz="0" w:space="0" w:color="auto"/>
        <w:left w:val="none" w:sz="0" w:space="0" w:color="auto"/>
        <w:bottom w:val="none" w:sz="0" w:space="0" w:color="auto"/>
        <w:right w:val="none" w:sz="0" w:space="0" w:color="auto"/>
      </w:divBdr>
    </w:div>
    <w:div w:id="2081706421">
      <w:bodyDiv w:val="1"/>
      <w:marLeft w:val="0"/>
      <w:marRight w:val="0"/>
      <w:marTop w:val="0"/>
      <w:marBottom w:val="0"/>
      <w:divBdr>
        <w:top w:val="none" w:sz="0" w:space="0" w:color="auto"/>
        <w:left w:val="none" w:sz="0" w:space="0" w:color="auto"/>
        <w:bottom w:val="none" w:sz="0" w:space="0" w:color="auto"/>
        <w:right w:val="none" w:sz="0" w:space="0" w:color="auto"/>
      </w:divBdr>
    </w:div>
    <w:div w:id="2100103877">
      <w:bodyDiv w:val="1"/>
      <w:marLeft w:val="0"/>
      <w:marRight w:val="0"/>
      <w:marTop w:val="0"/>
      <w:marBottom w:val="0"/>
      <w:divBdr>
        <w:top w:val="none" w:sz="0" w:space="0" w:color="auto"/>
        <w:left w:val="none" w:sz="0" w:space="0" w:color="auto"/>
        <w:bottom w:val="none" w:sz="0" w:space="0" w:color="auto"/>
        <w:right w:val="none" w:sz="0" w:space="0" w:color="auto"/>
      </w:divBdr>
    </w:div>
    <w:div w:id="2124031977">
      <w:bodyDiv w:val="1"/>
      <w:marLeft w:val="0"/>
      <w:marRight w:val="0"/>
      <w:marTop w:val="0"/>
      <w:marBottom w:val="0"/>
      <w:divBdr>
        <w:top w:val="none" w:sz="0" w:space="0" w:color="auto"/>
        <w:left w:val="none" w:sz="0" w:space="0" w:color="auto"/>
        <w:bottom w:val="none" w:sz="0" w:space="0" w:color="auto"/>
        <w:right w:val="none" w:sz="0" w:space="0" w:color="auto"/>
      </w:divBdr>
      <w:divsChild>
        <w:div w:id="933054133">
          <w:marLeft w:val="0"/>
          <w:marRight w:val="0"/>
          <w:marTop w:val="0"/>
          <w:marBottom w:val="0"/>
          <w:divBdr>
            <w:top w:val="none" w:sz="0" w:space="0" w:color="auto"/>
            <w:left w:val="none" w:sz="0" w:space="0" w:color="auto"/>
            <w:bottom w:val="none" w:sz="0" w:space="0" w:color="auto"/>
            <w:right w:val="none" w:sz="0" w:space="0" w:color="auto"/>
          </w:divBdr>
        </w:div>
      </w:divsChild>
    </w:div>
    <w:div w:id="212437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z@abc.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23@abc.com"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BF5F3-8B54-4273-817E-6B51BBC6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49</TotalTime>
  <Pages>14</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Approach Document</vt:lpstr>
    </vt:vector>
  </TitlesOfParts>
  <Company>HCL Technologies Ltd</Company>
  <LinksUpToDate>false</LinksUpToDate>
  <CharactersWithSpaces>22225</CharactersWithSpaces>
  <SharedDoc>false</SharedDoc>
  <HLinks>
    <vt:vector size="90" baseType="variant">
      <vt:variant>
        <vt:i4>1245238</vt:i4>
      </vt:variant>
      <vt:variant>
        <vt:i4>89</vt:i4>
      </vt:variant>
      <vt:variant>
        <vt:i4>0</vt:i4>
      </vt:variant>
      <vt:variant>
        <vt:i4>5</vt:i4>
      </vt:variant>
      <vt:variant>
        <vt:lpwstr/>
      </vt:variant>
      <vt:variant>
        <vt:lpwstr>_Toc496009448</vt:lpwstr>
      </vt:variant>
      <vt:variant>
        <vt:i4>1245238</vt:i4>
      </vt:variant>
      <vt:variant>
        <vt:i4>83</vt:i4>
      </vt:variant>
      <vt:variant>
        <vt:i4>0</vt:i4>
      </vt:variant>
      <vt:variant>
        <vt:i4>5</vt:i4>
      </vt:variant>
      <vt:variant>
        <vt:lpwstr/>
      </vt:variant>
      <vt:variant>
        <vt:lpwstr>_Toc496009447</vt:lpwstr>
      </vt:variant>
      <vt:variant>
        <vt:i4>1245238</vt:i4>
      </vt:variant>
      <vt:variant>
        <vt:i4>77</vt:i4>
      </vt:variant>
      <vt:variant>
        <vt:i4>0</vt:i4>
      </vt:variant>
      <vt:variant>
        <vt:i4>5</vt:i4>
      </vt:variant>
      <vt:variant>
        <vt:lpwstr/>
      </vt:variant>
      <vt:variant>
        <vt:lpwstr>_Toc496009446</vt:lpwstr>
      </vt:variant>
      <vt:variant>
        <vt:i4>1245238</vt:i4>
      </vt:variant>
      <vt:variant>
        <vt:i4>71</vt:i4>
      </vt:variant>
      <vt:variant>
        <vt:i4>0</vt:i4>
      </vt:variant>
      <vt:variant>
        <vt:i4>5</vt:i4>
      </vt:variant>
      <vt:variant>
        <vt:lpwstr/>
      </vt:variant>
      <vt:variant>
        <vt:lpwstr>_Toc496009445</vt:lpwstr>
      </vt:variant>
      <vt:variant>
        <vt:i4>1245238</vt:i4>
      </vt:variant>
      <vt:variant>
        <vt:i4>65</vt:i4>
      </vt:variant>
      <vt:variant>
        <vt:i4>0</vt:i4>
      </vt:variant>
      <vt:variant>
        <vt:i4>5</vt:i4>
      </vt:variant>
      <vt:variant>
        <vt:lpwstr/>
      </vt:variant>
      <vt:variant>
        <vt:lpwstr>_Toc496009444</vt:lpwstr>
      </vt:variant>
      <vt:variant>
        <vt:i4>1245238</vt:i4>
      </vt:variant>
      <vt:variant>
        <vt:i4>59</vt:i4>
      </vt:variant>
      <vt:variant>
        <vt:i4>0</vt:i4>
      </vt:variant>
      <vt:variant>
        <vt:i4>5</vt:i4>
      </vt:variant>
      <vt:variant>
        <vt:lpwstr/>
      </vt:variant>
      <vt:variant>
        <vt:lpwstr>_Toc496009443</vt:lpwstr>
      </vt:variant>
      <vt:variant>
        <vt:i4>1245238</vt:i4>
      </vt:variant>
      <vt:variant>
        <vt:i4>53</vt:i4>
      </vt:variant>
      <vt:variant>
        <vt:i4>0</vt:i4>
      </vt:variant>
      <vt:variant>
        <vt:i4>5</vt:i4>
      </vt:variant>
      <vt:variant>
        <vt:lpwstr/>
      </vt:variant>
      <vt:variant>
        <vt:lpwstr>_Toc496009442</vt:lpwstr>
      </vt:variant>
      <vt:variant>
        <vt:i4>1245238</vt:i4>
      </vt:variant>
      <vt:variant>
        <vt:i4>47</vt:i4>
      </vt:variant>
      <vt:variant>
        <vt:i4>0</vt:i4>
      </vt:variant>
      <vt:variant>
        <vt:i4>5</vt:i4>
      </vt:variant>
      <vt:variant>
        <vt:lpwstr/>
      </vt:variant>
      <vt:variant>
        <vt:lpwstr>_Toc496009441</vt:lpwstr>
      </vt:variant>
      <vt:variant>
        <vt:i4>1245238</vt:i4>
      </vt:variant>
      <vt:variant>
        <vt:i4>41</vt:i4>
      </vt:variant>
      <vt:variant>
        <vt:i4>0</vt:i4>
      </vt:variant>
      <vt:variant>
        <vt:i4>5</vt:i4>
      </vt:variant>
      <vt:variant>
        <vt:lpwstr/>
      </vt:variant>
      <vt:variant>
        <vt:lpwstr>_Toc496009440</vt:lpwstr>
      </vt:variant>
      <vt:variant>
        <vt:i4>1310774</vt:i4>
      </vt:variant>
      <vt:variant>
        <vt:i4>35</vt:i4>
      </vt:variant>
      <vt:variant>
        <vt:i4>0</vt:i4>
      </vt:variant>
      <vt:variant>
        <vt:i4>5</vt:i4>
      </vt:variant>
      <vt:variant>
        <vt:lpwstr/>
      </vt:variant>
      <vt:variant>
        <vt:lpwstr>_Toc496009439</vt:lpwstr>
      </vt:variant>
      <vt:variant>
        <vt:i4>1310774</vt:i4>
      </vt:variant>
      <vt:variant>
        <vt:i4>29</vt:i4>
      </vt:variant>
      <vt:variant>
        <vt:i4>0</vt:i4>
      </vt:variant>
      <vt:variant>
        <vt:i4>5</vt:i4>
      </vt:variant>
      <vt:variant>
        <vt:lpwstr/>
      </vt:variant>
      <vt:variant>
        <vt:lpwstr>_Toc496009438</vt:lpwstr>
      </vt:variant>
      <vt:variant>
        <vt:i4>1310774</vt:i4>
      </vt:variant>
      <vt:variant>
        <vt:i4>23</vt:i4>
      </vt:variant>
      <vt:variant>
        <vt:i4>0</vt:i4>
      </vt:variant>
      <vt:variant>
        <vt:i4>5</vt:i4>
      </vt:variant>
      <vt:variant>
        <vt:lpwstr/>
      </vt:variant>
      <vt:variant>
        <vt:lpwstr>_Toc496009437</vt:lpwstr>
      </vt:variant>
      <vt:variant>
        <vt:i4>1310774</vt:i4>
      </vt:variant>
      <vt:variant>
        <vt:i4>17</vt:i4>
      </vt:variant>
      <vt:variant>
        <vt:i4>0</vt:i4>
      </vt:variant>
      <vt:variant>
        <vt:i4>5</vt:i4>
      </vt:variant>
      <vt:variant>
        <vt:lpwstr/>
      </vt:variant>
      <vt:variant>
        <vt:lpwstr>_Toc496009436</vt:lpwstr>
      </vt:variant>
      <vt:variant>
        <vt:i4>1310774</vt:i4>
      </vt:variant>
      <vt:variant>
        <vt:i4>11</vt:i4>
      </vt:variant>
      <vt:variant>
        <vt:i4>0</vt:i4>
      </vt:variant>
      <vt:variant>
        <vt:i4>5</vt:i4>
      </vt:variant>
      <vt:variant>
        <vt:lpwstr/>
      </vt:variant>
      <vt:variant>
        <vt:lpwstr>_Toc496009435</vt:lpwstr>
      </vt:variant>
      <vt:variant>
        <vt:i4>1310774</vt:i4>
      </vt:variant>
      <vt:variant>
        <vt:i4>5</vt:i4>
      </vt:variant>
      <vt:variant>
        <vt:i4>0</vt:i4>
      </vt:variant>
      <vt:variant>
        <vt:i4>5</vt:i4>
      </vt:variant>
      <vt:variant>
        <vt:lpwstr/>
      </vt:variant>
      <vt:variant>
        <vt:lpwstr>_Toc496009434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 Document</dc:title>
  <dc:subject/>
  <dc:creator>varsha.ku@hcl.com</dc:creator>
  <cp:keywords/>
  <dc:description/>
  <cp:lastModifiedBy>Varsha Kuruvillaparapallichera</cp:lastModifiedBy>
  <cp:revision>24</cp:revision>
  <cp:lastPrinted>2019-01-03T23:20:00Z</cp:lastPrinted>
  <dcterms:created xsi:type="dcterms:W3CDTF">2019-01-24T06:16:00Z</dcterms:created>
  <dcterms:modified xsi:type="dcterms:W3CDTF">2019-01-28T12:19:00Z</dcterms:modified>
</cp:coreProperties>
</file>